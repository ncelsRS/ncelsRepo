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5000" w:type="pct"/>
        <w:tblLayout w:type="fixed"/>
        <w:tblLook w:val="04A0" w:firstRow="1" w:lastRow="0" w:firstColumn="1" w:lastColumn="0" w:noHBand="0" w:noVBand="1"/>
      </w:tblPr>
      <w:tblGrid>
        <w:gridCol w:w="5241"/>
        <w:gridCol w:w="5096"/>
      </w:tblGrid>
      <w:tr w:rsidR="009A7966" w:rsidRPr="001D3EE8" w:rsidTr="004542D7">
        <w:tc>
          <w:tcPr>
            <w:tcW w:w="2535" w:type="pct"/>
            <w:tcBorders>
              <w:bottom w:val="nil"/>
            </w:tcBorders>
          </w:tcPr>
          <w:p w:rsidR="00C01AE8" w:rsidRPr="00643984" w:rsidRDefault="00C01AE8" w:rsidP="00035CF9">
            <w:pPr>
              <w:jc w:val="center"/>
              <w:rPr>
                <w:rFonts w:ascii="Times New Roman" w:eastAsia="Times New Roman" w:hAnsi="Times New Roman" w:cs="Times New Roman"/>
                <w:b/>
                <w:sz w:val="24"/>
                <w:szCs w:val="24"/>
                <w:lang w:val="kk-KZ" w:eastAsia="ru-RU"/>
              </w:rPr>
            </w:pPr>
            <w:r w:rsidRPr="001D3EE8">
              <w:rPr>
                <w:rFonts w:ascii="Times New Roman" w:eastAsia="Times New Roman" w:hAnsi="Times New Roman" w:cs="Times New Roman"/>
                <w:b/>
                <w:sz w:val="24"/>
                <w:szCs w:val="24"/>
                <w:lang w:val="kk-KZ" w:eastAsia="ru-RU"/>
              </w:rPr>
              <w:t>Медициналық мақсаттағы бұйымдарды және медициналық техниканы мемлекеттік тіркеу, қайта тіркеу, тіркеу дерекнамасына өзгерістерді енгізу кезінде сараптаманы жүргізуге</w:t>
            </w:r>
          </w:p>
          <w:p w:rsidR="00C01AE8" w:rsidRPr="00643984" w:rsidRDefault="00C01AE8" w:rsidP="00035CF9">
            <w:pPr>
              <w:ind w:left="708" w:firstLine="708"/>
              <w:rPr>
                <w:rFonts w:ascii="Times New Roman" w:eastAsia="Times New Roman" w:hAnsi="Times New Roman" w:cs="Times New Roman"/>
                <w:b/>
                <w:sz w:val="24"/>
                <w:szCs w:val="24"/>
                <w:lang w:val="kk-KZ" w:eastAsia="ru-RU"/>
              </w:rPr>
            </w:pPr>
            <w:r w:rsidRPr="00643984">
              <w:rPr>
                <w:rFonts w:ascii="Times New Roman" w:eastAsia="Times New Roman" w:hAnsi="Times New Roman" w:cs="Times New Roman"/>
                <w:b/>
                <w:sz w:val="24"/>
                <w:szCs w:val="24"/>
                <w:lang w:val="kk-KZ" w:eastAsia="ru-RU"/>
              </w:rPr>
              <w:t>№_______ ШАРТ</w:t>
            </w:r>
          </w:p>
          <w:p w:rsidR="00035CF9" w:rsidRPr="00643984" w:rsidRDefault="00035CF9" w:rsidP="00035CF9">
            <w:pPr>
              <w:ind w:left="708" w:firstLine="708"/>
              <w:rPr>
                <w:rFonts w:ascii="Times New Roman" w:eastAsia="Times New Roman" w:hAnsi="Times New Roman" w:cs="Times New Roman"/>
                <w:b/>
                <w:sz w:val="24"/>
                <w:szCs w:val="24"/>
                <w:lang w:val="kk-KZ" w:eastAsia="ru-RU"/>
              </w:rPr>
            </w:pPr>
          </w:p>
          <w:p w:rsidR="00035CF9" w:rsidRPr="00643984" w:rsidRDefault="00035CF9" w:rsidP="00035CF9">
            <w:pPr>
              <w:ind w:left="708" w:firstLine="708"/>
              <w:rPr>
                <w:rFonts w:ascii="Times New Roman" w:eastAsia="Times New Roman" w:hAnsi="Times New Roman" w:cs="Times New Roman"/>
                <w:b/>
                <w:sz w:val="24"/>
                <w:szCs w:val="24"/>
                <w:lang w:val="kk-KZ" w:eastAsia="ru-RU"/>
              </w:rPr>
            </w:pPr>
          </w:p>
          <w:p w:rsidR="00035CF9" w:rsidRPr="00643984" w:rsidRDefault="00C01AE8" w:rsidP="00035CF9">
            <w:pPr>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Алматы қ.                          «____»_________20</w:t>
            </w:r>
            <w:r w:rsidR="00FC7B5A">
              <w:rPr>
                <w:rFonts w:ascii="Times New Roman" w:eastAsia="Times New Roman" w:hAnsi="Times New Roman" w:cs="Times New Roman"/>
                <w:sz w:val="24"/>
                <w:szCs w:val="24"/>
                <w:lang w:val="kk-KZ" w:eastAsia="ru-RU"/>
              </w:rPr>
              <w:t>__</w:t>
            </w:r>
            <w:r w:rsidRPr="00643984">
              <w:rPr>
                <w:rFonts w:ascii="Times New Roman" w:eastAsia="Times New Roman" w:hAnsi="Times New Roman" w:cs="Times New Roman"/>
                <w:sz w:val="24"/>
                <w:szCs w:val="24"/>
                <w:lang w:val="kk-KZ" w:eastAsia="ru-RU"/>
              </w:rPr>
              <w:t>ж.</w:t>
            </w:r>
          </w:p>
          <w:p w:rsidR="00035CF9" w:rsidRPr="00643984" w:rsidRDefault="00035CF9" w:rsidP="00035CF9">
            <w:pPr>
              <w:rPr>
                <w:rFonts w:ascii="Times New Roman" w:eastAsia="Times New Roman" w:hAnsi="Times New Roman" w:cs="Times New Roman"/>
                <w:sz w:val="24"/>
                <w:szCs w:val="24"/>
                <w:lang w:val="kk-KZ" w:eastAsia="ru-RU"/>
              </w:rPr>
            </w:pPr>
          </w:p>
          <w:p w:rsidR="00C01AE8" w:rsidRPr="00643984" w:rsidRDefault="00C01AE8" w:rsidP="00035CF9">
            <w:pPr>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 xml:space="preserve">Бұдан әрі, Орындаушы деп аталатын </w:t>
            </w:r>
            <w:r w:rsidRPr="00643984">
              <w:rPr>
                <w:rFonts w:ascii="Times New Roman" w:eastAsia="Times New Roman" w:hAnsi="Times New Roman" w:cs="Times New Roman"/>
                <w:b/>
                <w:sz w:val="24"/>
                <w:szCs w:val="24"/>
                <w:lang w:val="kk-KZ" w:eastAsia="ru-RU"/>
              </w:rPr>
              <w:t xml:space="preserve">Қазақстан Республикасы Денсаулық сақтау  министрлігі «Дәрілік заттарды, медициналық мақсаттағы бұйымдарды және медицина техникасын сараптау үлттық орталығы»  шаруашылық жүргізу құқығындағы республикалық мемлекеттік кәсіпорны </w:t>
            </w:r>
            <w:r w:rsidRPr="00643984">
              <w:rPr>
                <w:rFonts w:ascii="Times New Roman" w:eastAsia="Times New Roman" w:hAnsi="Times New Roman" w:cs="Times New Roman"/>
                <w:sz w:val="24"/>
                <w:szCs w:val="24"/>
                <w:lang w:val="kk-KZ" w:eastAsia="ru-RU"/>
              </w:rPr>
              <w:t>атынан</w:t>
            </w:r>
            <w:r w:rsidR="00FA25D6">
              <w:rPr>
                <w:rFonts w:ascii="Times New Roman" w:eastAsia="Times New Roman" w:hAnsi="Times New Roman" w:cs="Times New Roman"/>
                <w:sz w:val="24"/>
                <w:szCs w:val="24"/>
                <w:lang w:val="kk-KZ" w:eastAsia="ru-RU"/>
              </w:rPr>
              <w:t xml:space="preserve"> </w:t>
            </w:r>
            <w:r w:rsidR="00FA25D6" w:rsidRPr="00FA25D6">
              <w:rPr>
                <w:rFonts w:ascii="Times New Roman" w:eastAsia="Times New Roman" w:hAnsi="Times New Roman" w:cs="Times New Roman"/>
                <w:sz w:val="24"/>
                <w:szCs w:val="24"/>
                <w:lang w:val="kk-KZ" w:eastAsia="ru-RU"/>
              </w:rPr>
              <w:t xml:space="preserve">16.05.2017ж. </w:t>
            </w:r>
            <w:r w:rsidR="00FA25D6">
              <w:rPr>
                <w:rFonts w:ascii="Times New Roman" w:eastAsia="Times New Roman" w:hAnsi="Times New Roman" w:cs="Times New Roman"/>
                <w:sz w:val="24"/>
                <w:szCs w:val="24"/>
                <w:lang w:val="kk-KZ" w:eastAsia="ru-RU"/>
              </w:rPr>
              <w:t xml:space="preserve">   </w:t>
            </w:r>
            <w:r w:rsidR="00FA25D6" w:rsidRPr="00FA25D6">
              <w:rPr>
                <w:rFonts w:ascii="Times New Roman" w:eastAsia="Times New Roman" w:hAnsi="Times New Roman" w:cs="Times New Roman"/>
                <w:sz w:val="24"/>
                <w:szCs w:val="24"/>
                <w:lang w:val="kk-KZ" w:eastAsia="ru-RU"/>
              </w:rPr>
              <w:t>№ 051  сенімхаты</w:t>
            </w:r>
            <w:r w:rsidR="00FA25D6" w:rsidRPr="00643984">
              <w:rPr>
                <w:rFonts w:ascii="Times New Roman" w:eastAsia="Times New Roman" w:hAnsi="Times New Roman" w:cs="Times New Roman"/>
                <w:sz w:val="24"/>
                <w:szCs w:val="24"/>
                <w:lang w:val="kk-KZ" w:eastAsia="ru-RU"/>
              </w:rPr>
              <w:t xml:space="preserve"> </w:t>
            </w:r>
            <w:r w:rsidRPr="00643984">
              <w:rPr>
                <w:rFonts w:ascii="Times New Roman" w:eastAsia="Times New Roman" w:hAnsi="Times New Roman" w:cs="Times New Roman"/>
                <w:sz w:val="24"/>
                <w:szCs w:val="24"/>
                <w:lang w:val="kk-KZ" w:eastAsia="ru-RU"/>
              </w:rPr>
              <w:t xml:space="preserve"> негізінде  әрекет етуші </w:t>
            </w:r>
            <w:r w:rsidR="00FA25D6" w:rsidRPr="00FA25D6">
              <w:rPr>
                <w:rFonts w:ascii="Times New Roman" w:eastAsia="Times New Roman" w:hAnsi="Times New Roman" w:cs="Times New Roman"/>
                <w:sz w:val="24"/>
                <w:szCs w:val="24"/>
                <w:lang w:val="kk-KZ" w:eastAsia="ru-RU"/>
              </w:rPr>
              <w:t>Бас директордың орынбасары</w:t>
            </w:r>
            <w:r w:rsidR="00FA25D6">
              <w:rPr>
                <w:rFonts w:ascii="Times New Roman" w:eastAsia="Times New Roman" w:hAnsi="Times New Roman" w:cs="Times New Roman"/>
                <w:sz w:val="24"/>
                <w:szCs w:val="24"/>
                <w:lang w:val="kk-KZ" w:eastAsia="ru-RU"/>
              </w:rPr>
              <w:t xml:space="preserve"> А.Т. Кабденова </w:t>
            </w:r>
            <w:r w:rsidRPr="00643984">
              <w:rPr>
                <w:rFonts w:ascii="Times New Roman" w:eastAsia="Times New Roman" w:hAnsi="Times New Roman" w:cs="Times New Roman"/>
                <w:sz w:val="24"/>
                <w:szCs w:val="24"/>
                <w:lang w:val="kk-KZ" w:eastAsia="ru-RU"/>
              </w:rPr>
              <w:t>бірінші жақтан және бұдан</w:t>
            </w:r>
            <w:r w:rsidR="00F404EA">
              <w:rPr>
                <w:rFonts w:ascii="Times New Roman" w:eastAsia="Times New Roman" w:hAnsi="Times New Roman" w:cs="Times New Roman"/>
                <w:sz w:val="24"/>
                <w:szCs w:val="24"/>
                <w:lang w:val="kk-KZ" w:eastAsia="ru-RU"/>
              </w:rPr>
              <w:t xml:space="preserve"> әрі Өтініш беруші деп аталатын </w:t>
            </w:r>
            <w:r w:rsidR="00F404EA" w:rsidRPr="00F404EA">
              <w:rPr>
                <w:rFonts w:ascii="Times New Roman" w:eastAsia="Times New Roman" w:hAnsi="Times New Roman" w:cs="Times New Roman"/>
                <w:sz w:val="24"/>
                <w:szCs w:val="24"/>
                <w:lang w:val="kk-KZ" w:eastAsia="ru-RU"/>
              </w:rPr>
              <w:t>ttt</w:t>
            </w:r>
            <w:r w:rsidR="009411C1">
              <w:rPr>
                <w:rFonts w:eastAsia="Times New Roman" w:cs="Times New Roman"/>
                <w:szCs w:val="24"/>
                <w:lang w:val="kk-KZ" w:eastAsia="ru-RU"/>
              </w:rPr>
              <w:t>DeclarantOrg</w:t>
            </w:r>
            <w:r w:rsidR="009411C1" w:rsidRPr="009411C1">
              <w:rPr>
                <w:rFonts w:eastAsia="Times New Roman" w:cs="Times New Roman"/>
                <w:szCs w:val="24"/>
                <w:lang w:val="kk-KZ" w:eastAsia="ru-RU"/>
              </w:rPr>
              <w:t>F</w:t>
            </w:r>
            <w:r w:rsidR="00F404EA" w:rsidRPr="00F404EA">
              <w:rPr>
                <w:rFonts w:eastAsia="Times New Roman" w:cs="Times New Roman"/>
                <w:szCs w:val="24"/>
                <w:lang w:val="kk-KZ" w:eastAsia="ru-RU"/>
              </w:rPr>
              <w:t>orm</w:t>
            </w:r>
            <w:r w:rsidR="00F404EA" w:rsidRPr="00D875B9">
              <w:rPr>
                <w:rFonts w:eastAsia="Times New Roman" w:cs="Times New Roman"/>
                <w:szCs w:val="24"/>
                <w:lang w:val="kk-KZ" w:eastAsia="ru-RU"/>
              </w:rPr>
              <w:t>Kz</w:t>
            </w:r>
            <w:r w:rsidR="00F404EA" w:rsidRPr="00F404EA">
              <w:rPr>
                <w:rFonts w:eastAsia="Times New Roman" w:cs="Times New Roman"/>
                <w:szCs w:val="24"/>
                <w:lang w:val="kk-KZ" w:eastAsia="ru-RU"/>
              </w:rPr>
              <w:t>ttt</w:t>
            </w:r>
            <w:r w:rsidR="00F404EA">
              <w:rPr>
                <w:rFonts w:ascii="Times New Roman" w:eastAsia="Times New Roman" w:hAnsi="Times New Roman" w:cs="Times New Roman"/>
                <w:sz w:val="24"/>
                <w:szCs w:val="24"/>
                <w:lang w:val="kk-KZ" w:eastAsia="ru-RU"/>
              </w:rPr>
              <w:t xml:space="preserve"> </w:t>
            </w:r>
            <w:r w:rsidR="001C4B20" w:rsidRPr="00441FE7">
              <w:rPr>
                <w:rFonts w:ascii="Times New Roman" w:eastAsia="Times New Roman" w:hAnsi="Times New Roman" w:cs="Times New Roman"/>
                <w:sz w:val="24"/>
                <w:szCs w:val="24"/>
                <w:lang w:val="kk-KZ" w:eastAsia="ru-RU"/>
              </w:rPr>
              <w:t>ttt</w:t>
            </w:r>
            <w:r w:rsidR="001C4B20" w:rsidRPr="00441FE7">
              <w:rPr>
                <w:rFonts w:eastAsia="Times New Roman" w:cs="Times New Roman"/>
                <w:szCs w:val="24"/>
                <w:lang w:val="kk-KZ" w:eastAsia="ru-RU"/>
              </w:rPr>
              <w:t>Declarant</w:t>
            </w:r>
            <w:r w:rsidR="001C4B20" w:rsidRPr="00441FE7">
              <w:rPr>
                <w:rFonts w:cs="Times New Roman"/>
                <w:color w:val="000000"/>
                <w:lang w:val="kk-KZ"/>
              </w:rPr>
              <w:t>NameKz</w:t>
            </w:r>
            <w:r w:rsidR="001C4B20" w:rsidRPr="00441FE7">
              <w:rPr>
                <w:rFonts w:eastAsia="Times New Roman" w:cs="Times New Roman"/>
                <w:szCs w:val="24"/>
                <w:lang w:val="kk-KZ" w:eastAsia="ru-RU"/>
              </w:rPr>
              <w:t>ttt</w:t>
            </w:r>
            <w:r w:rsidR="001A46E3" w:rsidRPr="001A46E3">
              <w:rPr>
                <w:rFonts w:ascii="Times New Roman" w:eastAsia="Times New Roman" w:hAnsi="Times New Roman" w:cs="Times New Roman"/>
                <w:sz w:val="24"/>
                <w:szCs w:val="24"/>
                <w:lang w:val="kk-KZ" w:eastAsia="ru-RU"/>
              </w:rPr>
              <w:t>,</w:t>
            </w:r>
            <w:r w:rsidR="00D875B9" w:rsidRPr="00D875B9">
              <w:rPr>
                <w:rFonts w:ascii="Times New Roman" w:eastAsia="Times New Roman" w:hAnsi="Times New Roman" w:cs="Times New Roman"/>
                <w:sz w:val="24"/>
                <w:szCs w:val="24"/>
                <w:lang w:val="kk-KZ" w:eastAsia="ru-RU"/>
              </w:rPr>
              <w:t xml:space="preserve"> </w:t>
            </w:r>
            <w:r w:rsidRPr="00643984">
              <w:rPr>
                <w:rFonts w:ascii="Times New Roman" w:eastAsia="Times New Roman" w:hAnsi="Times New Roman" w:cs="Times New Roman"/>
                <w:sz w:val="24"/>
                <w:szCs w:val="24"/>
                <w:lang w:val="kk-KZ" w:eastAsia="ru-RU"/>
              </w:rPr>
              <w:t xml:space="preserve">негізінде әрекет ететін </w:t>
            </w:r>
            <w:r w:rsidR="00D875B9" w:rsidRPr="00D875B9">
              <w:rPr>
                <w:rFonts w:ascii="Times New Roman" w:eastAsia="Times New Roman" w:hAnsi="Times New Roman" w:cs="Times New Roman"/>
                <w:sz w:val="24"/>
                <w:szCs w:val="24"/>
                <w:lang w:val="kk-KZ" w:eastAsia="ru-RU"/>
              </w:rPr>
              <w:t>ttt</w:t>
            </w:r>
            <w:r w:rsidR="00D875B9" w:rsidRPr="00D875B9">
              <w:rPr>
                <w:rFonts w:eastAsia="Times New Roman" w:cs="Times New Roman"/>
                <w:szCs w:val="24"/>
                <w:lang w:val="kk-KZ" w:eastAsia="ru-RU"/>
              </w:rPr>
              <w:t>DeclarantBossLastNamettt</w:t>
            </w:r>
            <w:r w:rsidR="00D875B9">
              <w:rPr>
                <w:rFonts w:eastAsia="Times New Roman" w:cs="Times New Roman"/>
                <w:szCs w:val="24"/>
                <w:lang w:val="kk-KZ" w:eastAsia="ru-RU"/>
              </w:rPr>
              <w:t xml:space="preserve"> </w:t>
            </w:r>
            <w:r w:rsidR="00D875B9" w:rsidRPr="00D875B9">
              <w:rPr>
                <w:rFonts w:ascii="Times New Roman" w:eastAsia="Times New Roman" w:hAnsi="Times New Roman" w:cs="Times New Roman"/>
                <w:sz w:val="24"/>
                <w:szCs w:val="24"/>
                <w:lang w:val="kk-KZ" w:eastAsia="ru-RU"/>
              </w:rPr>
              <w:t>ttt</w:t>
            </w:r>
            <w:r w:rsidR="00D875B9" w:rsidRPr="00D875B9">
              <w:rPr>
                <w:rFonts w:eastAsia="Times New Roman" w:cs="Times New Roman"/>
                <w:szCs w:val="24"/>
                <w:lang w:val="kk-KZ" w:eastAsia="ru-RU"/>
              </w:rPr>
              <w:t xml:space="preserve">DeclarantBossFirstNamettt </w:t>
            </w:r>
            <w:r w:rsidR="00D875B9" w:rsidRPr="00D875B9">
              <w:rPr>
                <w:rFonts w:ascii="Times New Roman" w:eastAsia="Times New Roman" w:hAnsi="Times New Roman" w:cs="Times New Roman"/>
                <w:sz w:val="24"/>
                <w:szCs w:val="24"/>
                <w:lang w:val="kk-KZ" w:eastAsia="ru-RU"/>
              </w:rPr>
              <w:t>ttt</w:t>
            </w:r>
            <w:r w:rsidR="00D875B9" w:rsidRPr="00D875B9">
              <w:rPr>
                <w:rFonts w:eastAsia="Times New Roman" w:cs="Times New Roman"/>
                <w:szCs w:val="24"/>
                <w:lang w:val="kk-KZ" w:eastAsia="ru-RU"/>
              </w:rPr>
              <w:t xml:space="preserve">DeclarantBossMiddleNamettt </w:t>
            </w:r>
            <w:r w:rsidRPr="003E296A">
              <w:rPr>
                <w:rFonts w:ascii="Times New Roman" w:eastAsia="Times New Roman" w:hAnsi="Times New Roman" w:cs="Times New Roman"/>
                <w:color w:val="000000" w:themeColor="text1"/>
                <w:sz w:val="24"/>
                <w:szCs w:val="24"/>
                <w:lang w:val="kk-KZ" w:eastAsia="ru-RU"/>
              </w:rPr>
              <w:t>атынан</w:t>
            </w:r>
          </w:p>
          <w:p w:rsidR="00C01AE8" w:rsidRPr="00643984" w:rsidRDefault="00D875B9" w:rsidP="00035CF9">
            <w:pPr>
              <w:jc w:val="both"/>
              <w:rPr>
                <w:rFonts w:ascii="Times New Roman" w:eastAsia="Times New Roman" w:hAnsi="Times New Roman" w:cs="Times New Roman"/>
                <w:sz w:val="24"/>
                <w:szCs w:val="24"/>
                <w:lang w:val="kk-KZ" w:eastAsia="ru-RU"/>
              </w:rPr>
            </w:pPr>
            <w:r w:rsidRPr="00D875B9">
              <w:rPr>
                <w:rFonts w:ascii="Times New Roman" w:eastAsia="Times New Roman" w:hAnsi="Times New Roman" w:cs="Times New Roman"/>
                <w:sz w:val="24"/>
                <w:szCs w:val="24"/>
                <w:lang w:val="kk-KZ" w:eastAsia="ru-RU"/>
              </w:rPr>
              <w:t>ttt</w:t>
            </w:r>
            <w:r w:rsidRPr="00D875B9">
              <w:rPr>
                <w:rFonts w:eastAsia="Times New Roman" w:cs="Times New Roman"/>
                <w:szCs w:val="24"/>
                <w:lang w:val="kk-KZ" w:eastAsia="ru-RU"/>
              </w:rPr>
              <w:t>Declarant</w:t>
            </w:r>
            <w:r>
              <w:rPr>
                <w:rFonts w:eastAsia="Times New Roman" w:cs="Times New Roman"/>
                <w:szCs w:val="24"/>
                <w:lang w:val="kk-KZ" w:eastAsia="ru-RU"/>
              </w:rPr>
              <w:t>BossPositionKz</w:t>
            </w:r>
            <w:r w:rsidRPr="00D875B9">
              <w:rPr>
                <w:rFonts w:eastAsia="Times New Roman" w:cs="Times New Roman"/>
                <w:szCs w:val="24"/>
                <w:lang w:val="kk-KZ" w:eastAsia="ru-RU"/>
              </w:rPr>
              <w:t>ttt</w:t>
            </w:r>
            <w:r>
              <w:rPr>
                <w:rFonts w:ascii="Times New Roman" w:eastAsia="Times New Roman" w:hAnsi="Times New Roman" w:cs="Times New Roman"/>
                <w:sz w:val="24"/>
                <w:szCs w:val="24"/>
                <w:lang w:val="kk-KZ" w:eastAsia="ru-RU"/>
              </w:rPr>
              <w:t xml:space="preserve"> </w:t>
            </w:r>
            <w:r w:rsidR="00C01AE8" w:rsidRPr="00643984">
              <w:rPr>
                <w:rFonts w:ascii="Times New Roman" w:eastAsia="Times New Roman" w:hAnsi="Times New Roman" w:cs="Times New Roman"/>
                <w:sz w:val="24"/>
                <w:szCs w:val="24"/>
                <w:lang w:val="kk-KZ" w:eastAsia="ru-RU"/>
              </w:rPr>
              <w:t>екінші жақтан әрі қарай Тараптар, жеке-жеке Тарап деп аталып  төмендегідей шарт жасасты</w:t>
            </w:r>
            <w:r w:rsidR="00035CF9" w:rsidRPr="00035CF9">
              <w:rPr>
                <w:rFonts w:ascii="Times New Roman" w:eastAsia="Times New Roman" w:hAnsi="Times New Roman" w:cs="Times New Roman"/>
                <w:sz w:val="24"/>
                <w:szCs w:val="24"/>
                <w:lang w:val="kk-KZ" w:eastAsia="ru-RU"/>
              </w:rPr>
              <w:t>.</w:t>
            </w:r>
          </w:p>
          <w:p w:rsidR="00B4602E" w:rsidRPr="00371243" w:rsidRDefault="00B4602E" w:rsidP="00035CF9">
            <w:pPr>
              <w:jc w:val="center"/>
              <w:rPr>
                <w:rFonts w:ascii="Times New Roman" w:eastAsia="Times New Roman" w:hAnsi="Times New Roman" w:cs="Times New Roman"/>
                <w:b/>
                <w:sz w:val="24"/>
                <w:szCs w:val="24"/>
                <w:lang w:val="kk-KZ" w:eastAsia="ru-RU"/>
              </w:rPr>
            </w:pPr>
          </w:p>
          <w:p w:rsidR="00C01AE8" w:rsidRPr="00643984" w:rsidRDefault="00C01AE8" w:rsidP="00035CF9">
            <w:pPr>
              <w:jc w:val="center"/>
              <w:rPr>
                <w:rFonts w:ascii="Times New Roman" w:eastAsia="Times New Roman" w:hAnsi="Times New Roman" w:cs="Times New Roman"/>
                <w:b/>
                <w:sz w:val="24"/>
                <w:szCs w:val="24"/>
                <w:lang w:val="kk-KZ" w:eastAsia="ru-RU"/>
              </w:rPr>
            </w:pPr>
            <w:r w:rsidRPr="00643984">
              <w:rPr>
                <w:rFonts w:ascii="Times New Roman" w:eastAsia="Times New Roman" w:hAnsi="Times New Roman" w:cs="Times New Roman"/>
                <w:b/>
                <w:sz w:val="24"/>
                <w:szCs w:val="24"/>
                <w:lang w:val="kk-KZ" w:eastAsia="ru-RU"/>
              </w:rPr>
              <w:t>1  Шарттың нысаны</w:t>
            </w:r>
          </w:p>
          <w:p w:rsidR="00035CF9" w:rsidRDefault="006F5146" w:rsidP="006F5146">
            <w:pPr>
              <w:pStyle w:val="a4"/>
              <w:numPr>
                <w:ilvl w:val="1"/>
                <w:numId w:val="17"/>
              </w:numPr>
              <w:jc w:val="both"/>
              <w:rPr>
                <w:rFonts w:ascii="Times New Roman" w:eastAsia="Times New Roman" w:hAnsi="Times New Roman" w:cs="Times New Roman"/>
                <w:sz w:val="24"/>
                <w:szCs w:val="24"/>
                <w:lang w:val="kk-KZ" w:eastAsia="ru-RU"/>
              </w:rPr>
            </w:pPr>
            <w:r w:rsidRPr="006F5146">
              <w:rPr>
                <w:rFonts w:ascii="Times New Roman" w:eastAsia="Times New Roman" w:hAnsi="Times New Roman" w:cs="Times New Roman"/>
                <w:sz w:val="24"/>
                <w:szCs w:val="24"/>
                <w:lang w:val="kk-KZ" w:eastAsia="ru-RU"/>
              </w:rPr>
              <w:t xml:space="preserve">Осы Шарттың нысаны </w:t>
            </w:r>
          </w:p>
          <w:p w:rsidR="00C01AE8" w:rsidRPr="00643984" w:rsidRDefault="00D6590D" w:rsidP="00035CF9">
            <w:pPr>
              <w:jc w:val="both"/>
              <w:rPr>
                <w:rFonts w:ascii="Times New Roman" w:eastAsia="Times New Roman" w:hAnsi="Times New Roman" w:cs="Times New Roman"/>
                <w:sz w:val="24"/>
                <w:szCs w:val="24"/>
                <w:lang w:val="kk-KZ" w:eastAsia="ru-RU"/>
              </w:rPr>
            </w:pPr>
            <w:r w:rsidRPr="00D6590D">
              <w:rPr>
                <w:rFonts w:ascii="Times New Roman" w:eastAsia="Times New Roman" w:hAnsi="Times New Roman" w:cs="Times New Roman"/>
                <w:sz w:val="24"/>
                <w:szCs w:val="24"/>
                <w:lang w:val="kk-KZ" w:eastAsia="ru-RU"/>
              </w:rPr>
              <w:t>tttContractMedicalDeviceName</w:t>
            </w:r>
            <w:r w:rsidRPr="009A368F">
              <w:rPr>
                <w:rFonts w:ascii="Times New Roman" w:eastAsia="Times New Roman" w:hAnsi="Times New Roman" w:cs="Times New Roman"/>
                <w:sz w:val="24"/>
                <w:szCs w:val="24"/>
                <w:lang w:val="kk-KZ" w:eastAsia="ru-RU"/>
              </w:rPr>
              <w:t>Kz</w:t>
            </w:r>
            <w:r w:rsidRPr="00D6590D">
              <w:rPr>
                <w:rFonts w:ascii="Times New Roman" w:eastAsia="Times New Roman" w:hAnsi="Times New Roman" w:cs="Times New Roman"/>
                <w:sz w:val="24"/>
                <w:szCs w:val="24"/>
                <w:lang w:val="kk-KZ" w:eastAsia="ru-RU"/>
              </w:rPr>
              <w:t>ttt</w:t>
            </w:r>
            <w:r w:rsidRPr="00D6590D">
              <w:rPr>
                <w:rFonts w:ascii="Times New Roman" w:eastAsia="Times New Roman" w:hAnsi="Times New Roman" w:cs="Times New Roman"/>
                <w:color w:val="FF0000"/>
                <w:sz w:val="24"/>
                <w:szCs w:val="24"/>
                <w:lang w:val="kk-KZ" w:eastAsia="ru-RU"/>
              </w:rPr>
              <w:t xml:space="preserve"> </w:t>
            </w:r>
            <w:r w:rsidR="00C01AE8" w:rsidRPr="00643984">
              <w:rPr>
                <w:rFonts w:ascii="Times New Roman" w:eastAsia="Times New Roman" w:hAnsi="Times New Roman" w:cs="Times New Roman"/>
                <w:sz w:val="24"/>
                <w:szCs w:val="24"/>
                <w:lang w:val="kk-KZ" w:eastAsia="ru-RU"/>
              </w:rPr>
              <w:t xml:space="preserve">Өтініш берушінің өтініші бойынша Орындаушының </w:t>
            </w:r>
            <w:r w:rsidR="00ED47E7" w:rsidRPr="001D3EE8">
              <w:rPr>
                <w:rFonts w:ascii="Times New Roman" w:eastAsia="Times New Roman" w:hAnsi="Times New Roman" w:cs="Times New Roman"/>
                <w:sz w:val="24"/>
                <w:szCs w:val="24"/>
                <w:lang w:val="kk-KZ" w:eastAsia="ru-RU"/>
              </w:rPr>
              <w:t>одан әрі қарай ДЗ мемлекеттік тіркеу, қайта тіркеу</w:t>
            </w:r>
            <w:r w:rsidR="004630C3">
              <w:rPr>
                <w:rFonts w:ascii="Times New Roman" w:eastAsia="Times New Roman" w:hAnsi="Times New Roman" w:cs="Times New Roman"/>
                <w:sz w:val="24"/>
                <w:szCs w:val="24"/>
                <w:lang w:val="kk-KZ" w:eastAsia="ru-RU"/>
              </w:rPr>
              <w:t xml:space="preserve"> </w:t>
            </w:r>
            <w:r w:rsidR="00ED47E7" w:rsidRPr="001D3EE8">
              <w:rPr>
                <w:rFonts w:ascii="Times New Roman" w:eastAsia="Times New Roman" w:hAnsi="Times New Roman" w:cs="Times New Roman"/>
                <w:sz w:val="24"/>
                <w:szCs w:val="24"/>
                <w:lang w:val="kk-KZ" w:eastAsia="ru-RU"/>
              </w:rPr>
              <w:t>және тіркеу дерекнамасына өзгерістер енгізу</w:t>
            </w:r>
            <w:r w:rsidR="004630C3">
              <w:rPr>
                <w:rFonts w:ascii="Times New Roman" w:eastAsia="Times New Roman" w:hAnsi="Times New Roman" w:cs="Times New Roman"/>
                <w:sz w:val="24"/>
                <w:szCs w:val="24"/>
                <w:lang w:val="kk-KZ" w:eastAsia="ru-RU"/>
              </w:rPr>
              <w:t xml:space="preserve"> </w:t>
            </w:r>
            <w:r w:rsidR="00ED47E7" w:rsidRPr="001D3EE8">
              <w:rPr>
                <w:rFonts w:ascii="Times New Roman" w:eastAsia="Times New Roman" w:hAnsi="Times New Roman" w:cs="Times New Roman"/>
                <w:sz w:val="24"/>
                <w:szCs w:val="24"/>
                <w:lang w:val="kk-KZ" w:eastAsia="ru-RU"/>
              </w:rPr>
              <w:t>үшін</w:t>
            </w:r>
            <w:r w:rsidR="004630C3">
              <w:rPr>
                <w:rFonts w:ascii="Times New Roman" w:eastAsia="Times New Roman" w:hAnsi="Times New Roman" w:cs="Times New Roman"/>
                <w:sz w:val="24"/>
                <w:szCs w:val="24"/>
                <w:lang w:val="kk-KZ" w:eastAsia="ru-RU"/>
              </w:rPr>
              <w:t xml:space="preserve"> </w:t>
            </w:r>
            <w:r w:rsidR="00ED47E7" w:rsidRPr="001D3EE8">
              <w:rPr>
                <w:rFonts w:ascii="Times New Roman" w:eastAsia="Times New Roman" w:hAnsi="Times New Roman" w:cs="Times New Roman"/>
                <w:sz w:val="24"/>
                <w:szCs w:val="24"/>
                <w:lang w:val="kk-KZ" w:eastAsia="ru-RU"/>
              </w:rPr>
              <w:t>медициналық мақсаттағы бұйымдарды немесе медициналық техниканы (бұдан әрі – ММБ/МТ) сараптама ж</w:t>
            </w:r>
            <w:r w:rsidR="00C01AE8" w:rsidRPr="00643984">
              <w:rPr>
                <w:rFonts w:ascii="Times New Roman" w:eastAsia="Times New Roman" w:hAnsi="Times New Roman" w:cs="Times New Roman"/>
                <w:sz w:val="24"/>
                <w:szCs w:val="24"/>
                <w:lang w:val="kk-KZ" w:eastAsia="ru-RU"/>
              </w:rPr>
              <w:t>үргізу</w:t>
            </w:r>
            <w:r w:rsidR="00ED47E7" w:rsidRPr="001D3EE8">
              <w:rPr>
                <w:rFonts w:ascii="Times New Roman" w:eastAsia="Times New Roman" w:hAnsi="Times New Roman" w:cs="Times New Roman"/>
                <w:sz w:val="24"/>
                <w:szCs w:val="24"/>
                <w:lang w:val="kk-KZ" w:eastAsia="ru-RU"/>
              </w:rPr>
              <w:t xml:space="preserve"> бо</w:t>
            </w:r>
            <w:r w:rsidR="00C01AE8" w:rsidRPr="00643984">
              <w:rPr>
                <w:rFonts w:ascii="Times New Roman" w:eastAsia="Times New Roman" w:hAnsi="Times New Roman" w:cs="Times New Roman"/>
                <w:sz w:val="24"/>
                <w:szCs w:val="24"/>
                <w:lang w:val="kk-KZ" w:eastAsia="ru-RU"/>
              </w:rPr>
              <w:t>лып табылады.</w:t>
            </w:r>
          </w:p>
          <w:p w:rsidR="00ED47E7" w:rsidRPr="001D3EE8" w:rsidRDefault="00C01AE8" w:rsidP="00643984">
            <w:pPr>
              <w:jc w:val="both"/>
              <w:textAlignment w:val="baseline"/>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1.2 Жұмыс</w:t>
            </w:r>
            <w:r w:rsidR="00ED47E7" w:rsidRPr="001D3EE8">
              <w:rPr>
                <w:rFonts w:ascii="Times New Roman" w:eastAsia="Times New Roman" w:hAnsi="Times New Roman" w:cs="Times New Roman"/>
                <w:sz w:val="24"/>
                <w:szCs w:val="24"/>
                <w:lang w:val="kk-KZ" w:eastAsia="ru-RU"/>
              </w:rPr>
              <w:t xml:space="preserve">тар </w:t>
            </w:r>
            <w:r w:rsidR="00ED47E7" w:rsidRPr="001D3EE8">
              <w:rPr>
                <w:rFonts w:ascii="Times New Roman" w:eastAsia="Times New Roman" w:hAnsi="Times New Roman" w:cs="Times New Roman"/>
                <w:spacing w:val="2"/>
                <w:sz w:val="24"/>
                <w:szCs w:val="24"/>
                <w:lang w:val="kk-KZ" w:eastAsia="ru-RU"/>
              </w:rPr>
              <w:t xml:space="preserve">Қазақстан Республикасы Денсаулық сақтау министрінің 2009 жылғы 18 қарашадағы № 736 бұйрығымен бекітілген </w:t>
            </w:r>
            <w:r w:rsidR="00ED47E7" w:rsidRPr="00643984">
              <w:rPr>
                <w:rFonts w:ascii="Times New Roman" w:eastAsia="Times New Roman" w:hAnsi="Times New Roman" w:cs="Times New Roman"/>
                <w:kern w:val="36"/>
                <w:sz w:val="24"/>
                <w:szCs w:val="24"/>
                <w:lang w:val="kk-KZ" w:eastAsia="ru-RU"/>
              </w:rPr>
              <w:t>Дәрілік заттарға, медициналық мақсаттағы бұйымдарға және медициналық техникаға сараптама жүргізу қағидалар</w:t>
            </w:r>
            <w:r w:rsidR="00ED47E7" w:rsidRPr="001D3EE8">
              <w:rPr>
                <w:rFonts w:ascii="Times New Roman" w:eastAsia="Times New Roman" w:hAnsi="Times New Roman" w:cs="Times New Roman"/>
                <w:kern w:val="36"/>
                <w:sz w:val="24"/>
                <w:szCs w:val="24"/>
                <w:lang w:val="kk-KZ" w:eastAsia="ru-RU"/>
              </w:rPr>
              <w:t xml:space="preserve">ды (бұдан әрі - Қағидалар) және </w:t>
            </w:r>
            <w:r w:rsidR="00ED47E7" w:rsidRPr="001D3EE8">
              <w:rPr>
                <w:rFonts w:ascii="Times New Roman" w:eastAsia="Times New Roman" w:hAnsi="Times New Roman" w:cs="Times New Roman"/>
                <w:sz w:val="24"/>
                <w:szCs w:val="24"/>
                <w:lang w:val="kk-KZ" w:eastAsia="ru-RU"/>
              </w:rPr>
              <w:t xml:space="preserve">«Фармацевтикалық қызмет саласындағы мемлекеттік көрсетілетін қызметтер стандарттарын бекіту туралы» ҚР ДСӘДМ   2015 жылғы 28 сәуірдегі № 293 бұйрығын (бұдан әрі – бірге – қолданыстағы заңнама деп аталатын) қоса, алайда шектелмей, дәрілік заттардың, медициналық мақсаттағы бұйымдардың және медициналық техниканың айналасы саласындағы Қазақстан </w:t>
            </w:r>
            <w:r w:rsidR="00ED47E7" w:rsidRPr="001D3EE8">
              <w:rPr>
                <w:rFonts w:ascii="Times New Roman" w:eastAsia="Times New Roman" w:hAnsi="Times New Roman" w:cs="Times New Roman"/>
                <w:sz w:val="24"/>
                <w:szCs w:val="24"/>
                <w:lang w:val="kk-KZ" w:eastAsia="ru-RU"/>
              </w:rPr>
              <w:lastRenderedPageBreak/>
              <w:t>Республикасының қолданыстағы заңнамасына сәйкес жүргізіледі</w:t>
            </w:r>
          </w:p>
          <w:p w:rsidR="00C01AE8" w:rsidRPr="00643984" w:rsidRDefault="00ED47E7" w:rsidP="00643984">
            <w:pPr>
              <w:jc w:val="both"/>
              <w:textAlignment w:val="baseline"/>
              <w:rPr>
                <w:rFonts w:ascii="Times New Roman" w:eastAsia="Times New Roman" w:hAnsi="Times New Roman" w:cs="Times New Roman"/>
                <w:color w:val="000000"/>
                <w:sz w:val="24"/>
                <w:szCs w:val="24"/>
                <w:lang w:val="kk-KZ" w:eastAsia="ru-RU"/>
              </w:rPr>
            </w:pPr>
            <w:r w:rsidRPr="001D3EE8">
              <w:rPr>
                <w:rFonts w:ascii="Times New Roman" w:eastAsia="Times New Roman" w:hAnsi="Times New Roman" w:cs="Times New Roman"/>
                <w:sz w:val="24"/>
                <w:szCs w:val="24"/>
                <w:lang w:val="kk-KZ" w:eastAsia="ru-RU"/>
              </w:rPr>
              <w:t xml:space="preserve"> </w:t>
            </w:r>
            <w:r w:rsidR="00C01AE8" w:rsidRPr="00643984">
              <w:rPr>
                <w:rFonts w:ascii="Times New Roman" w:eastAsia="Times New Roman" w:hAnsi="Times New Roman" w:cs="Times New Roman"/>
                <w:sz w:val="24"/>
                <w:szCs w:val="24"/>
                <w:lang w:val="kk-KZ" w:eastAsia="ru-RU"/>
              </w:rPr>
              <w:t xml:space="preserve"> </w:t>
            </w:r>
          </w:p>
          <w:p w:rsidR="00C01AE8" w:rsidRDefault="00C01AE8" w:rsidP="00643984">
            <w:pPr>
              <w:jc w:val="both"/>
              <w:rPr>
                <w:rFonts w:ascii="Times New Roman" w:eastAsia="Times New Roman" w:hAnsi="Times New Roman" w:cs="Times New Roman"/>
                <w:color w:val="000000"/>
                <w:sz w:val="24"/>
                <w:szCs w:val="24"/>
                <w:lang w:val="kk-KZ" w:eastAsia="ru-RU"/>
              </w:rPr>
            </w:pPr>
          </w:p>
          <w:p w:rsidR="001D3EE8" w:rsidRPr="00643984" w:rsidRDefault="001D3EE8" w:rsidP="00643984">
            <w:pPr>
              <w:jc w:val="both"/>
              <w:rPr>
                <w:rFonts w:ascii="Times New Roman" w:eastAsia="Times New Roman" w:hAnsi="Times New Roman" w:cs="Times New Roman"/>
                <w:color w:val="000000"/>
                <w:sz w:val="24"/>
                <w:szCs w:val="24"/>
                <w:lang w:val="kk-KZ" w:eastAsia="ru-RU"/>
              </w:rPr>
            </w:pPr>
          </w:p>
          <w:p w:rsidR="00856F9C" w:rsidRPr="001D3EE8" w:rsidRDefault="00856F9C" w:rsidP="00643984">
            <w:pPr>
              <w:jc w:val="center"/>
              <w:rPr>
                <w:rFonts w:ascii="Times New Roman" w:eastAsia="Times New Roman" w:hAnsi="Times New Roman" w:cs="Times New Roman"/>
                <w:b/>
                <w:sz w:val="24"/>
                <w:szCs w:val="24"/>
                <w:lang w:val="kk-KZ" w:eastAsia="ru-RU"/>
              </w:rPr>
            </w:pPr>
            <w:r w:rsidRPr="001D3EE8">
              <w:rPr>
                <w:rFonts w:ascii="Times New Roman" w:eastAsia="Times New Roman" w:hAnsi="Times New Roman" w:cs="Times New Roman"/>
                <w:b/>
                <w:sz w:val="24"/>
                <w:szCs w:val="24"/>
                <w:lang w:val="kk-KZ" w:eastAsia="ru-RU"/>
              </w:rPr>
              <w:t xml:space="preserve">2 </w:t>
            </w:r>
            <w:r w:rsidRPr="00643984">
              <w:rPr>
                <w:rFonts w:ascii="Times New Roman" w:eastAsia="Times New Roman" w:hAnsi="Times New Roman" w:cs="Times New Roman"/>
                <w:b/>
                <w:sz w:val="24"/>
                <w:szCs w:val="24"/>
                <w:lang w:val="kk-KZ" w:eastAsia="ru-RU"/>
              </w:rPr>
              <w:t>Медициналық мақсаттағы бұйымдардың және медициналық техниканың  қауіпсіздігі, тиімділігі және сапасы туралы қорытындыны беру тәртібі және мерзімі</w:t>
            </w:r>
          </w:p>
          <w:p w:rsidR="00856F9C" w:rsidRPr="001D3EE8" w:rsidRDefault="00856F9C" w:rsidP="00643984">
            <w:pPr>
              <w:jc w:val="center"/>
              <w:rPr>
                <w:rFonts w:ascii="Times New Roman" w:eastAsia="Times New Roman" w:hAnsi="Times New Roman" w:cs="Times New Roman"/>
                <w:b/>
                <w:sz w:val="24"/>
                <w:szCs w:val="24"/>
                <w:lang w:val="kk-KZ" w:eastAsia="ru-RU"/>
              </w:rPr>
            </w:pPr>
          </w:p>
          <w:p w:rsidR="00856F9C" w:rsidRPr="001D3EE8" w:rsidRDefault="00856F9C" w:rsidP="00643984">
            <w:pPr>
              <w:jc w:val="center"/>
              <w:rPr>
                <w:rFonts w:ascii="Times New Roman" w:eastAsia="Times New Roman" w:hAnsi="Times New Roman" w:cs="Times New Roman"/>
                <w:b/>
                <w:sz w:val="24"/>
                <w:szCs w:val="24"/>
                <w:lang w:val="kk-KZ" w:eastAsia="ru-RU"/>
              </w:rPr>
            </w:pPr>
          </w:p>
          <w:p w:rsidR="00856F9C" w:rsidRPr="001D3EE8" w:rsidRDefault="00856F9C"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2.1 Жұмыстар Қолданыстағы заңнамамен белгіленген тәртіпте және мерзімде жүргізіледі.</w:t>
            </w:r>
          </w:p>
          <w:p w:rsidR="00856F9C" w:rsidRPr="00643984" w:rsidRDefault="00856F9C"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 xml:space="preserve">2.2 Осы Шарттың 3.3-тармағына сәйкес толық көлемде Орындаушының есептік шотына төлем түскен жайдайда Қолданыстағы заңнаманың талаптарына сәйкес оған қоса берілген құжаттардың толық пакеті және материалдармен  жұмыстарды жүргізуге </w:t>
            </w:r>
            <w:r w:rsidRPr="00643984">
              <w:rPr>
                <w:rFonts w:ascii="Times New Roman" w:eastAsia="Times New Roman" w:hAnsi="Times New Roman" w:cs="Times New Roman"/>
                <w:sz w:val="24"/>
                <w:szCs w:val="24"/>
                <w:lang w:val="kk-KZ" w:eastAsia="ru-RU"/>
              </w:rPr>
              <w:t>өтініш беру күнін сараптама жүргізудің басталған күні деп есептеу керек.</w:t>
            </w:r>
          </w:p>
          <w:p w:rsidR="00856F9C" w:rsidRPr="00643984" w:rsidRDefault="00856F9C" w:rsidP="00643984">
            <w:pPr>
              <w:pStyle w:val="a4"/>
              <w:tabs>
                <w:tab w:val="left" w:pos="0"/>
              </w:tabs>
              <w:ind w:left="0"/>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2.3</w:t>
            </w:r>
            <w:r w:rsidRPr="001D3EE8">
              <w:rPr>
                <w:rFonts w:ascii="Times New Roman" w:eastAsia="Times New Roman" w:hAnsi="Times New Roman" w:cs="Times New Roman"/>
                <w:sz w:val="24"/>
                <w:szCs w:val="24"/>
                <w:lang w:val="kk-KZ" w:eastAsia="ru-RU"/>
              </w:rPr>
              <w:t xml:space="preserve"> Осы шарт бойынша жұмыстар ММБ/МТ қауіпсіздігі, тиімділігі және сапасы туралы қорытынды (бұдан әрі - Қорытынды) берілетін Жұмыстардың нәтижелері бойынша осы Шарттың шарттарына сәйкес орындалған жұмыс актілеріне Тараптардың уәкілетті өкілдері қол қойғаннан кейін осы Шарт бойынша жұмыстар орындалған болып есептеледі.   </w:t>
            </w:r>
          </w:p>
          <w:p w:rsidR="00856F9C" w:rsidRPr="00643984" w:rsidRDefault="00856F9C" w:rsidP="00643984">
            <w:pPr>
              <w:pStyle w:val="a4"/>
              <w:tabs>
                <w:tab w:val="left" w:pos="0"/>
              </w:tabs>
              <w:ind w:left="0"/>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 xml:space="preserve">2.4 </w:t>
            </w:r>
            <w:r w:rsidR="007869D1" w:rsidRPr="001D3EE8">
              <w:rPr>
                <w:rFonts w:ascii="Times New Roman" w:eastAsia="Times New Roman" w:hAnsi="Times New Roman" w:cs="Times New Roman"/>
                <w:sz w:val="24"/>
                <w:szCs w:val="24"/>
                <w:lang w:val="kk-KZ" w:eastAsia="ru-RU"/>
              </w:rPr>
              <w:t xml:space="preserve">Жұмыстар сараптаманың кез келген сатысында теріс қорытынды берілген жағдайда Қолданыстағы заңнамамен көзделген тәртіпте және жағдайда тоқтатылуы мүмкін. </w:t>
            </w:r>
          </w:p>
          <w:p w:rsidR="009878CC" w:rsidRPr="00643984" w:rsidRDefault="007869D1" w:rsidP="00643984">
            <w:pPr>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 xml:space="preserve">2.5 Жұмыстарды аяқтау нысаны Қорытынды болып есептеледі.  </w:t>
            </w:r>
          </w:p>
          <w:p w:rsidR="007869D1" w:rsidRPr="001D3EE8" w:rsidRDefault="007869D1" w:rsidP="00643984">
            <w:pPr>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2.6 Орындаушы бастапқы сараптаманы жүргізгеннен кейін осы шарттың сомасынан 70 % көлемінде Орындалған жұмыс актісін ресімдейді.</w:t>
            </w:r>
          </w:p>
          <w:p w:rsidR="007869D1" w:rsidRPr="00643984" w:rsidRDefault="007869D1"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 xml:space="preserve">2.7 Орындаушы Жұмыстар аяқталғаннан кейін осы шарттың сомасынан 30 % көлемінде Орындалған жұмыс актісін ресімдейді.  </w:t>
            </w:r>
          </w:p>
          <w:p w:rsidR="007869D1" w:rsidRPr="001D3EE8" w:rsidRDefault="007869D1" w:rsidP="00643984">
            <w:pPr>
              <w:pStyle w:val="a4"/>
              <w:tabs>
                <w:tab w:val="left" w:pos="0"/>
                <w:tab w:val="left" w:pos="459"/>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 xml:space="preserve">2.8 Өтініш беруші осы Шарт бойынша Жұмыстарды орындау нәтижелеріне қарамастан Орындаушы Орындалған жұмыс актісін (көрсетілген қызметтер) 10 (он) жұмыс күн ішінде қол қойып және 1 (бір) данасын( Орындаушыға қайтаруға міндетті. </w:t>
            </w:r>
          </w:p>
          <w:p w:rsidR="007869D1" w:rsidRPr="001D3EE8" w:rsidRDefault="007869D1" w:rsidP="00643984">
            <w:pPr>
              <w:pStyle w:val="a4"/>
              <w:tabs>
                <w:tab w:val="left" w:pos="0"/>
                <w:tab w:val="left" w:pos="459"/>
              </w:tabs>
              <w:ind w:left="0"/>
              <w:jc w:val="both"/>
              <w:rPr>
                <w:rFonts w:ascii="Times New Roman" w:eastAsia="Times New Roman" w:hAnsi="Times New Roman" w:cs="Times New Roman"/>
                <w:sz w:val="24"/>
                <w:szCs w:val="24"/>
                <w:lang w:val="kk-KZ" w:eastAsia="ru-RU"/>
              </w:rPr>
            </w:pPr>
          </w:p>
          <w:p w:rsidR="007869D1" w:rsidRPr="00643984" w:rsidRDefault="007869D1" w:rsidP="00035CF9">
            <w:pPr>
              <w:keepNext/>
              <w:jc w:val="center"/>
              <w:outlineLvl w:val="2"/>
              <w:rPr>
                <w:rFonts w:ascii="Times New Roman" w:eastAsia="Times New Roman" w:hAnsi="Times New Roman" w:cs="Times New Roman"/>
                <w:b/>
                <w:sz w:val="24"/>
                <w:szCs w:val="24"/>
                <w:lang w:val="kk-KZ" w:eastAsia="ru-RU"/>
              </w:rPr>
            </w:pPr>
            <w:r w:rsidRPr="00035CF9">
              <w:rPr>
                <w:rFonts w:ascii="Times New Roman" w:eastAsia="Times New Roman" w:hAnsi="Times New Roman" w:cs="Times New Roman"/>
                <w:b/>
                <w:sz w:val="24"/>
                <w:szCs w:val="24"/>
                <w:lang w:val="kk-KZ" w:eastAsia="ru-RU"/>
              </w:rPr>
              <w:t>3</w:t>
            </w:r>
            <w:r w:rsidRPr="001D3EE8">
              <w:rPr>
                <w:rFonts w:ascii="Times New Roman" w:eastAsia="Times New Roman" w:hAnsi="Times New Roman" w:cs="Times New Roman"/>
                <w:sz w:val="24"/>
                <w:szCs w:val="24"/>
                <w:lang w:val="kk-KZ" w:eastAsia="ru-RU"/>
              </w:rPr>
              <w:t xml:space="preserve"> </w:t>
            </w:r>
            <w:r w:rsidRPr="00643984">
              <w:rPr>
                <w:rFonts w:ascii="Times New Roman" w:eastAsia="Times New Roman" w:hAnsi="Times New Roman" w:cs="Times New Roman"/>
                <w:b/>
                <w:sz w:val="24"/>
                <w:szCs w:val="24"/>
                <w:lang w:val="kk-KZ" w:eastAsia="ru-RU"/>
              </w:rPr>
              <w:t>Жұмыстардың бағасы мен есеп айырысу тәртібі</w:t>
            </w:r>
          </w:p>
          <w:p w:rsidR="007869D1" w:rsidRPr="009411C1" w:rsidRDefault="007869D1" w:rsidP="00643984">
            <w:pPr>
              <w:pStyle w:val="a4"/>
              <w:tabs>
                <w:tab w:val="left" w:pos="0"/>
                <w:tab w:val="left" w:pos="459"/>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3.1 Төлем валютасы</w:t>
            </w:r>
            <w:r w:rsidR="004630C3" w:rsidRPr="0042020C">
              <w:rPr>
                <w:rFonts w:ascii="Times New Roman" w:eastAsia="Times New Roman" w:hAnsi="Times New Roman" w:cs="Times New Roman"/>
                <w:sz w:val="24"/>
                <w:szCs w:val="24"/>
                <w:lang w:val="kk-KZ" w:eastAsia="ru-RU"/>
              </w:rPr>
              <w:t xml:space="preserve">: </w:t>
            </w:r>
            <w:r w:rsidR="009A368F" w:rsidRPr="009411C1">
              <w:rPr>
                <w:rFonts w:ascii="Times New Roman" w:eastAsia="Times New Roman" w:hAnsi="Times New Roman" w:cs="Times New Roman"/>
                <w:sz w:val="24"/>
                <w:szCs w:val="24"/>
                <w:lang w:val="kk-KZ" w:eastAsia="ru-RU"/>
              </w:rPr>
              <w:t>tttPayer</w:t>
            </w:r>
            <w:r w:rsidR="009A368F" w:rsidRPr="009411C1">
              <w:rPr>
                <w:rFonts w:eastAsia="Times New Roman" w:cs="Times New Roman"/>
                <w:szCs w:val="24"/>
                <w:lang w:val="kk-KZ" w:eastAsia="ru-RU"/>
              </w:rPr>
              <w:t>CurrencyKz</w:t>
            </w:r>
            <w:r w:rsidR="00CB66A1" w:rsidRPr="009411C1">
              <w:rPr>
                <w:rFonts w:ascii="Times New Roman" w:eastAsia="Times New Roman" w:hAnsi="Times New Roman" w:cs="Times New Roman"/>
                <w:sz w:val="24"/>
                <w:szCs w:val="24"/>
                <w:lang w:val="kk-KZ" w:eastAsia="ru-RU"/>
              </w:rPr>
              <w:t>ttt.</w:t>
            </w:r>
          </w:p>
          <w:p w:rsidR="00F64A9F" w:rsidRPr="001D3EE8" w:rsidRDefault="007869D1" w:rsidP="00643984">
            <w:pPr>
              <w:tabs>
                <w:tab w:val="left" w:pos="0"/>
              </w:tabs>
              <w:jc w:val="both"/>
              <w:rPr>
                <w:rFonts w:ascii="Times New Roman" w:eastAsia="Times New Roman" w:hAnsi="Times New Roman" w:cs="Times New Roman"/>
                <w:b/>
                <w:sz w:val="24"/>
                <w:szCs w:val="24"/>
                <w:lang w:val="kk-KZ" w:eastAsia="ru-RU"/>
              </w:rPr>
            </w:pPr>
            <w:r w:rsidRPr="001D3EE8">
              <w:rPr>
                <w:rFonts w:ascii="Times New Roman" w:hAnsi="Times New Roman" w:cs="Times New Roman"/>
                <w:sz w:val="24"/>
                <w:szCs w:val="24"/>
                <w:lang w:val="kk-KZ" w:eastAsia="ru-RU"/>
              </w:rPr>
              <w:t xml:space="preserve">3.2 </w:t>
            </w:r>
            <w:r w:rsidRPr="00643984">
              <w:rPr>
                <w:rFonts w:ascii="Times New Roman" w:eastAsia="Times New Roman" w:hAnsi="Times New Roman" w:cs="Times New Roman"/>
                <w:sz w:val="24"/>
                <w:szCs w:val="24"/>
                <w:lang w:val="kk-KZ" w:eastAsia="ru-RU"/>
              </w:rPr>
              <w:t>Осы шарт бойынша орындалатын Жұмыстардың құны</w:t>
            </w:r>
            <w:r w:rsidR="00F64A9F" w:rsidRPr="001D3EE8">
              <w:rPr>
                <w:rFonts w:ascii="Times New Roman" w:eastAsia="Times New Roman" w:hAnsi="Times New Roman" w:cs="Times New Roman"/>
                <w:sz w:val="24"/>
                <w:szCs w:val="24"/>
                <w:lang w:val="kk-KZ" w:eastAsia="ru-RU"/>
              </w:rPr>
              <w:t xml:space="preserve"> ақша қаражатының түскен күніне Қазақстан Республикасының Ұлттық </w:t>
            </w:r>
            <w:r w:rsidR="00F64A9F" w:rsidRPr="001D3EE8">
              <w:rPr>
                <w:rFonts w:ascii="Times New Roman" w:eastAsia="Times New Roman" w:hAnsi="Times New Roman" w:cs="Times New Roman"/>
                <w:sz w:val="24"/>
                <w:szCs w:val="24"/>
                <w:lang w:val="kk-KZ" w:eastAsia="ru-RU"/>
              </w:rPr>
              <w:lastRenderedPageBreak/>
              <w:t>Банкінің курсы бойынша төлем валютасында осы шартқа қосымшаға сәйкес</w:t>
            </w:r>
            <w:r w:rsidRPr="00643984">
              <w:rPr>
                <w:rFonts w:ascii="Times New Roman" w:eastAsia="Times New Roman" w:hAnsi="Times New Roman" w:cs="Times New Roman"/>
                <w:sz w:val="24"/>
                <w:szCs w:val="24"/>
                <w:lang w:val="kk-KZ" w:eastAsia="ru-RU"/>
              </w:rPr>
              <w:t xml:space="preserve"> монополияға қарсы органмен келісім бойынша денсаулық сақтау саласындағы уәкілетті орган белгілеген бағаларға сәйкес анықталады және осы шарттың қосымшасына сәйкес ҚҚС ескере отырып,</w:t>
            </w:r>
            <w:r w:rsidR="004630C3" w:rsidRPr="004630C3">
              <w:rPr>
                <w:rFonts w:ascii="Times New Roman" w:eastAsia="Times New Roman" w:hAnsi="Times New Roman" w:cs="Times New Roman"/>
                <w:color w:val="FF0000"/>
                <w:sz w:val="24"/>
                <w:szCs w:val="24"/>
                <w:lang w:val="kk-KZ" w:eastAsia="ru-RU"/>
              </w:rPr>
              <w:t xml:space="preserve"> </w:t>
            </w:r>
            <w:r w:rsidR="0042020C" w:rsidRPr="0042020C">
              <w:rPr>
                <w:rFonts w:ascii="Times New Roman" w:eastAsia="Times New Roman" w:hAnsi="Times New Roman" w:cs="Times New Roman"/>
                <w:sz w:val="24"/>
                <w:szCs w:val="24"/>
                <w:lang w:val="kk-KZ" w:eastAsia="ru-RU"/>
              </w:rPr>
              <w:t>ttt</w:t>
            </w:r>
            <w:r w:rsidR="0042020C" w:rsidRPr="0042020C">
              <w:rPr>
                <w:rFonts w:cs="Times New Roman"/>
                <w:szCs w:val="24"/>
                <w:lang w:val="kk-KZ"/>
              </w:rPr>
              <w:t>ContractCost</w:t>
            </w:r>
            <w:r w:rsidR="0042020C" w:rsidRPr="0042020C">
              <w:rPr>
                <w:rFonts w:cs="Times New Roman"/>
                <w:color w:val="000000"/>
                <w:szCs w:val="24"/>
                <w:lang w:val="kk-KZ"/>
              </w:rPr>
              <w:t>TotalPrice</w:t>
            </w:r>
            <w:r w:rsidR="0042020C" w:rsidRPr="0042020C">
              <w:rPr>
                <w:rFonts w:ascii="Times New Roman" w:eastAsia="Times New Roman" w:hAnsi="Times New Roman" w:cs="Times New Roman"/>
                <w:sz w:val="24"/>
                <w:szCs w:val="24"/>
                <w:lang w:val="kk-KZ" w:eastAsia="ru-RU"/>
              </w:rPr>
              <w:t>ttt</w:t>
            </w:r>
            <w:r w:rsidR="0042020C" w:rsidRPr="00643984">
              <w:rPr>
                <w:rFonts w:ascii="Times New Roman" w:eastAsia="Times New Roman" w:hAnsi="Times New Roman" w:cs="Times New Roman"/>
                <w:sz w:val="24"/>
                <w:szCs w:val="24"/>
                <w:lang w:val="kk-KZ" w:eastAsia="ru-RU"/>
              </w:rPr>
              <w:t xml:space="preserve"> </w:t>
            </w:r>
            <w:r w:rsidRPr="00643984">
              <w:rPr>
                <w:rFonts w:ascii="Times New Roman" w:eastAsia="Times New Roman" w:hAnsi="Times New Roman" w:cs="Times New Roman"/>
                <w:sz w:val="24"/>
                <w:szCs w:val="24"/>
                <w:lang w:val="kk-KZ" w:eastAsia="ru-RU"/>
              </w:rPr>
              <w:t>теңгені құрайды</w:t>
            </w:r>
            <w:r w:rsidR="00F64A9F" w:rsidRPr="001D3EE8">
              <w:rPr>
                <w:rFonts w:ascii="Times New Roman" w:eastAsia="Times New Roman" w:hAnsi="Times New Roman" w:cs="Times New Roman"/>
                <w:sz w:val="24"/>
                <w:szCs w:val="24"/>
                <w:lang w:val="kk-KZ" w:eastAsia="ru-RU"/>
              </w:rPr>
              <w:t>.</w:t>
            </w:r>
            <w:r w:rsidR="00E47653" w:rsidRPr="001D3EE8">
              <w:rPr>
                <w:rFonts w:ascii="Times New Roman" w:eastAsia="Times New Roman" w:hAnsi="Times New Roman" w:cs="Times New Roman"/>
                <w:sz w:val="24"/>
                <w:szCs w:val="24"/>
                <w:lang w:val="kk-KZ" w:eastAsia="ru-RU"/>
              </w:rPr>
              <w:t xml:space="preserve"> Өтініш беруші жүргізген төлемнің сараптама сатыларының бірінің нәтижесі бойынша монополияға қарсы органмен келісіммен денсаулық сақтау саласындағы уәкілетті орган белгілеген нақты бағаларға сәйкессіздік фактісін анықтаған жағдайда Орындаушы төлемге шоттың әрекет ету мерзімінің аяқталуына дейінгі мерзімде төлеуге жататын Жұмыстардың бағасының айырмашылығына шотты береді.  </w:t>
            </w:r>
            <w:r w:rsidR="00F64A9F" w:rsidRPr="001D3EE8">
              <w:rPr>
                <w:rFonts w:ascii="Times New Roman" w:eastAsia="Times New Roman" w:hAnsi="Times New Roman" w:cs="Times New Roman"/>
                <w:sz w:val="24"/>
                <w:szCs w:val="24"/>
                <w:lang w:val="kk-KZ" w:eastAsia="ru-RU"/>
              </w:rPr>
              <w:t xml:space="preserve"> </w:t>
            </w:r>
          </w:p>
          <w:p w:rsidR="00E47653" w:rsidRPr="001D3EE8" w:rsidRDefault="00E47653" w:rsidP="00643984">
            <w:pPr>
              <w:tabs>
                <w:tab w:val="left" w:pos="0"/>
              </w:tabs>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3.3 Өтініш беруші</w:t>
            </w:r>
            <w:r w:rsidR="0058182D" w:rsidRPr="001D3EE8">
              <w:rPr>
                <w:rFonts w:ascii="Times New Roman" w:eastAsia="Times New Roman" w:hAnsi="Times New Roman" w:cs="Times New Roman"/>
                <w:sz w:val="24"/>
                <w:szCs w:val="24"/>
                <w:lang w:val="kk-KZ" w:eastAsia="ru-RU"/>
              </w:rPr>
              <w:t xml:space="preserve"> Орындаушы берге төлемге шотта өзге реквизиттер көрсетілмеген болса осы шарттың 10-бөлімінде көрсетілген реквизиттер бойынша Орындаушының есептік шотына</w:t>
            </w:r>
            <w:r w:rsidRPr="001D3EE8">
              <w:rPr>
                <w:rFonts w:ascii="Times New Roman" w:eastAsia="Times New Roman" w:hAnsi="Times New Roman" w:cs="Times New Roman"/>
                <w:sz w:val="24"/>
                <w:szCs w:val="24"/>
                <w:lang w:val="kk-KZ" w:eastAsia="ru-RU"/>
              </w:rPr>
              <w:t xml:space="preserve"> </w:t>
            </w:r>
            <w:r w:rsidR="0058182D" w:rsidRPr="001D3EE8">
              <w:rPr>
                <w:rFonts w:ascii="Times New Roman" w:eastAsia="Times New Roman" w:hAnsi="Times New Roman" w:cs="Times New Roman"/>
                <w:sz w:val="24"/>
                <w:szCs w:val="24"/>
                <w:lang w:val="kk-KZ" w:eastAsia="ru-RU"/>
              </w:rPr>
              <w:t xml:space="preserve">берілген шотқа сәйкес ақша қаражатын аудару арқылы Жұмыстарды жүргізуге өтініш бергенге дейін шарт бағасының 100 % төлемді іске асырады. </w:t>
            </w:r>
            <w:r w:rsidRPr="001D3EE8">
              <w:rPr>
                <w:rFonts w:ascii="Times New Roman" w:eastAsia="Times New Roman" w:hAnsi="Times New Roman" w:cs="Times New Roman"/>
                <w:sz w:val="24"/>
                <w:szCs w:val="24"/>
                <w:lang w:val="kk-KZ" w:eastAsia="ru-RU"/>
              </w:rPr>
              <w:t xml:space="preserve">  </w:t>
            </w:r>
          </w:p>
          <w:p w:rsidR="0058182D" w:rsidRPr="001D3EE8" w:rsidRDefault="0058182D" w:rsidP="00643984">
            <w:pPr>
              <w:tabs>
                <w:tab w:val="left" w:pos="0"/>
              </w:tabs>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 xml:space="preserve">3.4 Қолданыстағы заңнаманың талаптарына сәйкес медициналық мақсаттағы бұйымның және медициналық техниканың қауіпсіздік классына қатысты деректердің дұрыстығын бағалау нәтижелері бойынша арттыру жағына қауіпсіздік классын өзгерту қажет болса онда Өтініш беруші шотты берген күннен бастап 40 күнтізбелік күн ішінде төлемге шотты берген күніне Қазақстан Республикасы Ұлттық банкінің курсы бойынша төлем валютасында Орындаушының бекітілген Баға прейскурантына сәйкес жетіспейтін соманы 100% төлеуді іске асырады.    </w:t>
            </w:r>
          </w:p>
          <w:p w:rsidR="0058182D" w:rsidRPr="00643984" w:rsidRDefault="0058182D" w:rsidP="00643984">
            <w:pPr>
              <w:tabs>
                <w:tab w:val="left" w:pos="0"/>
              </w:tabs>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3.5</w:t>
            </w:r>
            <w:r w:rsidR="00035CF9">
              <w:rPr>
                <w:rFonts w:ascii="Times New Roman" w:eastAsia="Times New Roman" w:hAnsi="Times New Roman" w:cs="Times New Roman"/>
                <w:sz w:val="24"/>
                <w:szCs w:val="24"/>
                <w:lang w:val="kk-KZ" w:eastAsia="ru-RU"/>
              </w:rPr>
              <w:t xml:space="preserve"> </w:t>
            </w:r>
            <w:r w:rsidRPr="001D3EE8">
              <w:rPr>
                <w:rFonts w:ascii="Times New Roman" w:eastAsia="Times New Roman" w:hAnsi="Times New Roman" w:cs="Times New Roman"/>
                <w:sz w:val="24"/>
                <w:szCs w:val="24"/>
                <w:lang w:val="kk-KZ" w:eastAsia="ru-RU"/>
              </w:rPr>
              <w:t xml:space="preserve">Өтініш беруші ақша қаражатын артық және (немесе) қате аударған жағдайда Орындаушы Тараптар Салыстыру актісіне қол қойған күннен бастап 15 жұмыс күн ішінде Өтініш берушінің есептік шотына артық аударылған ақша қаражатын қайтаруды іске асырады. Бұл ретте Орындаушы банктің тарифтеріне сәйкес ақша қаражатын аудару бойынша банк қызметтеріне комиссия сомасын ұстап қалады. Бұл ретте Жұмыстар тоқтатылмайды.   </w:t>
            </w:r>
          </w:p>
          <w:p w:rsidR="009878CC" w:rsidRPr="001D3EE8" w:rsidRDefault="0058182D" w:rsidP="00643984">
            <w:pPr>
              <w:tabs>
                <w:tab w:val="left" w:pos="0"/>
              </w:tabs>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 xml:space="preserve">3.6 Жұмыстар үшін төлем Төлеуші ретінде осы шартта көрсетілген тұлғадан жүргізіледі.  </w:t>
            </w:r>
          </w:p>
          <w:p w:rsidR="0058182D" w:rsidRPr="001D3EE8" w:rsidRDefault="0058182D" w:rsidP="00643984">
            <w:pPr>
              <w:tabs>
                <w:tab w:val="left" w:pos="0"/>
              </w:tabs>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 xml:space="preserve">3.7 Теріс қорытынды берген жағдайда, сондай-ақ Өтініш беруші </w:t>
            </w:r>
            <w:r w:rsidR="000E4819" w:rsidRPr="001D3EE8">
              <w:rPr>
                <w:rFonts w:ascii="Times New Roman" w:eastAsia="Times New Roman" w:hAnsi="Times New Roman" w:cs="Times New Roman"/>
                <w:sz w:val="24"/>
                <w:szCs w:val="24"/>
                <w:lang w:val="kk-KZ" w:eastAsia="ru-RU"/>
              </w:rPr>
              <w:t xml:space="preserve">сараптаманың кезеңдерінің кез келген сатысында </w:t>
            </w:r>
            <w:r w:rsidRPr="001D3EE8">
              <w:rPr>
                <w:rFonts w:ascii="Times New Roman" w:eastAsia="Times New Roman" w:hAnsi="Times New Roman" w:cs="Times New Roman"/>
                <w:sz w:val="24"/>
                <w:szCs w:val="24"/>
                <w:lang w:val="kk-KZ" w:eastAsia="ru-RU"/>
              </w:rPr>
              <w:t>Жұмыстарды жүргізуден бас тартқан жағдайда</w:t>
            </w:r>
            <w:r w:rsidR="000E4819" w:rsidRPr="001D3EE8">
              <w:rPr>
                <w:rFonts w:ascii="Times New Roman" w:eastAsia="Times New Roman" w:hAnsi="Times New Roman" w:cs="Times New Roman"/>
                <w:sz w:val="24"/>
                <w:szCs w:val="24"/>
                <w:lang w:val="kk-KZ" w:eastAsia="ru-RU"/>
              </w:rPr>
              <w:t xml:space="preserve"> Жұмыстардың бағасы қайтарылмайды.</w:t>
            </w:r>
            <w:r w:rsidRPr="001D3EE8">
              <w:rPr>
                <w:rFonts w:ascii="Times New Roman" w:eastAsia="Times New Roman" w:hAnsi="Times New Roman" w:cs="Times New Roman"/>
                <w:sz w:val="24"/>
                <w:szCs w:val="24"/>
                <w:lang w:val="kk-KZ" w:eastAsia="ru-RU"/>
              </w:rPr>
              <w:t xml:space="preserve">  </w:t>
            </w:r>
          </w:p>
          <w:p w:rsidR="001D3EE8" w:rsidRDefault="001D3EE8" w:rsidP="00035CF9">
            <w:pPr>
              <w:tabs>
                <w:tab w:val="left" w:pos="0"/>
              </w:tabs>
              <w:jc w:val="both"/>
              <w:rPr>
                <w:rFonts w:ascii="Times New Roman" w:eastAsia="Times New Roman" w:hAnsi="Times New Roman" w:cs="Times New Roman"/>
                <w:sz w:val="24"/>
                <w:szCs w:val="24"/>
                <w:lang w:val="kk-KZ" w:eastAsia="ru-RU"/>
              </w:rPr>
            </w:pPr>
          </w:p>
          <w:p w:rsidR="00035CF9" w:rsidRDefault="00035CF9" w:rsidP="00035CF9">
            <w:pPr>
              <w:tabs>
                <w:tab w:val="left" w:pos="0"/>
              </w:tabs>
              <w:jc w:val="both"/>
              <w:rPr>
                <w:rFonts w:ascii="Times New Roman" w:eastAsia="Times New Roman" w:hAnsi="Times New Roman" w:cs="Times New Roman"/>
                <w:sz w:val="24"/>
                <w:szCs w:val="24"/>
                <w:lang w:val="kk-KZ" w:eastAsia="ru-RU"/>
              </w:rPr>
            </w:pPr>
          </w:p>
          <w:p w:rsidR="00035CF9" w:rsidRPr="001D3EE8" w:rsidRDefault="00035CF9" w:rsidP="00643984">
            <w:pPr>
              <w:tabs>
                <w:tab w:val="left" w:pos="0"/>
              </w:tabs>
              <w:jc w:val="both"/>
              <w:rPr>
                <w:rFonts w:ascii="Times New Roman" w:eastAsia="Times New Roman" w:hAnsi="Times New Roman" w:cs="Times New Roman"/>
                <w:sz w:val="24"/>
                <w:szCs w:val="24"/>
                <w:lang w:val="kk-KZ" w:eastAsia="ru-RU"/>
              </w:rPr>
            </w:pPr>
          </w:p>
          <w:p w:rsidR="000E4819" w:rsidRPr="001D3EE8" w:rsidRDefault="000E4819" w:rsidP="00643984">
            <w:pPr>
              <w:tabs>
                <w:tab w:val="left" w:pos="0"/>
              </w:tabs>
              <w:jc w:val="center"/>
              <w:rPr>
                <w:rFonts w:ascii="Times New Roman" w:eastAsia="Times New Roman" w:hAnsi="Times New Roman" w:cs="Times New Roman"/>
                <w:b/>
                <w:sz w:val="24"/>
                <w:szCs w:val="24"/>
                <w:lang w:val="kk-KZ" w:eastAsia="ru-RU"/>
              </w:rPr>
            </w:pPr>
            <w:r w:rsidRPr="00643984">
              <w:rPr>
                <w:rFonts w:ascii="Times New Roman" w:eastAsia="Times New Roman" w:hAnsi="Times New Roman" w:cs="Times New Roman"/>
                <w:b/>
                <w:sz w:val="24"/>
                <w:szCs w:val="24"/>
                <w:lang w:val="kk-KZ" w:eastAsia="ru-RU"/>
              </w:rPr>
              <w:t>4 Орындаушы:</w:t>
            </w:r>
          </w:p>
          <w:p w:rsidR="000E4819" w:rsidRPr="001D3EE8" w:rsidRDefault="000E4819" w:rsidP="00643984">
            <w:pPr>
              <w:tabs>
                <w:tab w:val="left" w:pos="0"/>
              </w:tabs>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4.1 Қолданыстағы заңнамаға сәйкес тиісті түрде Жұмыстарды орындауға;</w:t>
            </w:r>
          </w:p>
          <w:p w:rsidR="000E4819" w:rsidRPr="00643984" w:rsidRDefault="000E4819" w:rsidP="00643984">
            <w:pPr>
              <w:tabs>
                <w:tab w:val="left" w:pos="0"/>
              </w:tabs>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 xml:space="preserve">4.2 Осы Шартты орындау барысында алынған ақпараттың құпиялылығының сақталуын қамтамасыз етуге;  </w:t>
            </w:r>
          </w:p>
          <w:p w:rsidR="000E4819" w:rsidRPr="00643984" w:rsidRDefault="000E4819" w:rsidP="00643984">
            <w:pPr>
              <w:tabs>
                <w:tab w:val="left" w:pos="0"/>
              </w:tabs>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 xml:space="preserve">4.3 Қайтару туралы хабарламаны жолдаған күннен бастап 10 (он) күнтізбелік күннен кешіктірмей зертханалық сынақтарды жүргізу үшін Өтініш беруші ұсынған пайдаланылмаған дәрілік субстанциялардың стандартты үлгілерін және оның қоспаларын, арнайы реагенттерді, шығын материалдарын, дайын өнімнің үлгілерін қайтаруды жүзеге асыруға;  </w:t>
            </w:r>
          </w:p>
          <w:p w:rsidR="000E4819" w:rsidRDefault="000E4819"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 xml:space="preserve">4.4 Қазақстан Республикасының қолданыстағы заңнамасының нормаларымен көзделген барлық рәсімдерді сақтаумен Өтініш берушіден жазбаша бас тарту туралы өтінішті алған жағдайда ұсынған пайдаланылмаған дәрілік субстанциялардың стандартты үлгілерін және оның қоспаларын, арнайы реагенттерді, шығын материалдарын, дайын өнімнің үлгілерін утильдеуге міндетті.    </w:t>
            </w:r>
          </w:p>
          <w:p w:rsidR="00035CF9" w:rsidRPr="001D3EE8" w:rsidRDefault="00035CF9" w:rsidP="00035CF9">
            <w:pPr>
              <w:pStyle w:val="a4"/>
              <w:tabs>
                <w:tab w:val="left" w:pos="0"/>
              </w:tabs>
              <w:ind w:left="0"/>
              <w:jc w:val="both"/>
              <w:rPr>
                <w:rFonts w:ascii="Times New Roman" w:eastAsia="Times New Roman" w:hAnsi="Times New Roman" w:cs="Times New Roman"/>
                <w:sz w:val="24"/>
                <w:szCs w:val="24"/>
                <w:lang w:val="kk-KZ" w:eastAsia="ru-RU"/>
              </w:rPr>
            </w:pPr>
          </w:p>
          <w:p w:rsidR="000E4819" w:rsidRPr="001D3EE8" w:rsidRDefault="000E4819" w:rsidP="00643984">
            <w:pPr>
              <w:pStyle w:val="a4"/>
              <w:tabs>
                <w:tab w:val="left" w:pos="0"/>
              </w:tabs>
              <w:ind w:left="0"/>
              <w:jc w:val="both"/>
              <w:rPr>
                <w:rFonts w:ascii="Times New Roman" w:eastAsia="Times New Roman" w:hAnsi="Times New Roman" w:cs="Times New Roman"/>
                <w:sz w:val="24"/>
                <w:szCs w:val="24"/>
                <w:lang w:val="kk-KZ" w:eastAsia="ru-RU"/>
              </w:rPr>
            </w:pPr>
          </w:p>
          <w:p w:rsidR="000E4819" w:rsidRPr="001D3EE8" w:rsidRDefault="000E4819" w:rsidP="00643984">
            <w:pPr>
              <w:pStyle w:val="a4"/>
              <w:tabs>
                <w:tab w:val="left" w:pos="0"/>
              </w:tabs>
              <w:ind w:left="0"/>
              <w:jc w:val="center"/>
              <w:rPr>
                <w:rFonts w:ascii="Times New Roman" w:eastAsia="Times New Roman" w:hAnsi="Times New Roman" w:cs="Times New Roman"/>
                <w:b/>
                <w:sz w:val="24"/>
                <w:szCs w:val="24"/>
                <w:lang w:val="kk-KZ" w:eastAsia="ru-RU"/>
              </w:rPr>
            </w:pPr>
            <w:r w:rsidRPr="00643984">
              <w:rPr>
                <w:rFonts w:ascii="Times New Roman" w:eastAsia="Times New Roman" w:hAnsi="Times New Roman" w:cs="Times New Roman"/>
                <w:b/>
                <w:sz w:val="24"/>
                <w:szCs w:val="24"/>
                <w:lang w:val="kk-KZ" w:eastAsia="ru-RU"/>
              </w:rPr>
              <w:t>5 Өтініш беруші:</w:t>
            </w:r>
          </w:p>
          <w:p w:rsidR="000E4819" w:rsidRPr="00643984" w:rsidRDefault="000E4819"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 xml:space="preserve">5.1 Орындаушыға Қолданыстағы заңнаманың талаптарымен көзделген құжаттарды және материалдарды толық көлемде ұсынуға;  </w:t>
            </w:r>
          </w:p>
          <w:p w:rsidR="000E4819" w:rsidRPr="001D3EE8" w:rsidRDefault="000E4819"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 xml:space="preserve">5.2 </w:t>
            </w:r>
            <w:r w:rsidR="009E4B48" w:rsidRPr="001D3EE8">
              <w:rPr>
                <w:rFonts w:ascii="Times New Roman" w:eastAsia="Times New Roman" w:hAnsi="Times New Roman" w:cs="Times New Roman"/>
                <w:sz w:val="24"/>
                <w:szCs w:val="24"/>
                <w:lang w:val="kk-KZ" w:eastAsia="ru-RU"/>
              </w:rPr>
              <w:t>Өзгерістерді тіркелген сәттен бастап 10 күнтізбелік күннен аспайтын мерзімде осыдан шығатын барлық салдармен (заңды мекенжайы, тіркелген заңды атауы, байланыс тәсілдері және т.б.) өзінің заңды мәртебесінің кез келген өзгеруі туралы жазбаша хабарлауға;</w:t>
            </w:r>
          </w:p>
          <w:p w:rsidR="001D3EE8" w:rsidRPr="001D3EE8" w:rsidRDefault="009E4B48" w:rsidP="00643984">
            <w:pPr>
              <w:jc w:val="both"/>
              <w:rPr>
                <w:rFonts w:ascii="Times New Roman" w:hAnsi="Times New Roman" w:cs="Times New Roman"/>
                <w:sz w:val="24"/>
                <w:szCs w:val="24"/>
                <w:lang w:val="kk-KZ"/>
              </w:rPr>
            </w:pPr>
            <w:r w:rsidRPr="001D3EE8">
              <w:rPr>
                <w:rFonts w:ascii="Times New Roman" w:eastAsia="Times New Roman" w:hAnsi="Times New Roman" w:cs="Times New Roman"/>
                <w:sz w:val="24"/>
                <w:szCs w:val="24"/>
                <w:lang w:val="kk-KZ" w:eastAsia="ru-RU"/>
              </w:rPr>
              <w:t>5.3</w:t>
            </w:r>
            <w:r w:rsidR="001D3EE8" w:rsidRPr="00643984">
              <w:rPr>
                <w:rFonts w:ascii="Times New Roman" w:hAnsi="Times New Roman" w:cs="Times New Roman"/>
                <w:sz w:val="24"/>
                <w:szCs w:val="24"/>
                <w:lang w:val="kk-KZ"/>
              </w:rPr>
              <w:t xml:space="preserve"> Орындаушының Жұмыстары бойынша туындаған шағымдар мен келіспеушіліктер туралы, сондай-ақ</w:t>
            </w:r>
            <w:r w:rsidR="001D3EE8" w:rsidRPr="001D3EE8">
              <w:rPr>
                <w:rFonts w:ascii="Times New Roman" w:eastAsia="Times New Roman" w:hAnsi="Times New Roman" w:cs="Times New Roman"/>
                <w:sz w:val="24"/>
                <w:szCs w:val="24"/>
                <w:lang w:val="kk-KZ" w:eastAsia="ru-RU"/>
              </w:rPr>
              <w:t xml:space="preserve"> Өтініш беруші (тіркеу бойынша менеджер) тарапынан тіркеу процесі кезінде тікелей әрекет еткен  тұлға туралы және осы тұлғаға қатысты кез келген өзгерістер туралы шешім қабылданған күннен бастап Қазақстан Республикасының аумағында өкілеттігін қайта сеніп тапсыру және өкілдіктің жаңа формасы туындағаны туралы, Өтініш берушінің   мүдделерін қорғауға сенімді тұлғалардың өкілеттілігінен айрылуы туралы</w:t>
            </w:r>
            <w:r w:rsidR="001D3EE8" w:rsidRPr="001D3EE8">
              <w:rPr>
                <w:rFonts w:ascii="Times New Roman" w:hAnsi="Times New Roman" w:cs="Times New Roman"/>
                <w:sz w:val="24"/>
                <w:szCs w:val="24"/>
                <w:lang w:val="kk-KZ"/>
              </w:rPr>
              <w:t xml:space="preserve"> дереу жазбаша хабарлауға.</w:t>
            </w:r>
          </w:p>
          <w:p w:rsidR="001D3EE8" w:rsidRPr="001D3EE8" w:rsidRDefault="001D3EE8" w:rsidP="00643984">
            <w:pPr>
              <w:rPr>
                <w:rFonts w:ascii="Times New Roman" w:hAnsi="Times New Roman" w:cs="Times New Roman"/>
                <w:sz w:val="24"/>
                <w:szCs w:val="24"/>
                <w:lang w:val="kk-KZ"/>
              </w:rPr>
            </w:pPr>
            <w:r w:rsidRPr="001D3EE8">
              <w:rPr>
                <w:rFonts w:ascii="Times New Roman" w:hAnsi="Times New Roman" w:cs="Times New Roman"/>
                <w:sz w:val="24"/>
                <w:szCs w:val="24"/>
                <w:lang w:val="kk-KZ"/>
              </w:rPr>
              <w:t>5.4</w:t>
            </w:r>
            <w:r w:rsidRPr="001D3EE8">
              <w:rPr>
                <w:rFonts w:ascii="Times New Roman" w:hAnsi="Times New Roman" w:cs="Times New Roman"/>
                <w:sz w:val="24"/>
                <w:szCs w:val="24"/>
                <w:lang w:val="kk-KZ"/>
              </w:rPr>
              <w:tab/>
              <w:t>Ұсынылған құжаттар мен материалдардың толықтығы, сапасы мен дұрыстығын  үшін жауапкершілік артуға</w:t>
            </w:r>
          </w:p>
          <w:p w:rsidR="001D3EE8" w:rsidRPr="001D3EE8" w:rsidRDefault="00035CF9" w:rsidP="00643984">
            <w:pPr>
              <w:jc w:val="both"/>
              <w:rPr>
                <w:rFonts w:ascii="Times New Roman" w:eastAsia="Times New Roman" w:hAnsi="Times New Roman" w:cs="Times New Roman"/>
                <w:sz w:val="24"/>
                <w:szCs w:val="24"/>
                <w:lang w:val="kk-KZ" w:eastAsia="ru-RU"/>
              </w:rPr>
            </w:pPr>
            <w:r>
              <w:rPr>
                <w:rFonts w:ascii="Times New Roman" w:hAnsi="Times New Roman" w:cs="Times New Roman"/>
                <w:sz w:val="24"/>
                <w:szCs w:val="24"/>
                <w:lang w:val="kk-KZ"/>
              </w:rPr>
              <w:t>5</w:t>
            </w:r>
            <w:r w:rsidR="001D3EE8" w:rsidRPr="001D3EE8">
              <w:rPr>
                <w:rFonts w:ascii="Times New Roman" w:hAnsi="Times New Roman" w:cs="Times New Roman"/>
                <w:sz w:val="24"/>
                <w:szCs w:val="24"/>
                <w:lang w:val="kk-KZ"/>
              </w:rPr>
              <w:t>.5</w:t>
            </w:r>
            <w:r w:rsidR="001D3EE8" w:rsidRPr="001D3EE8">
              <w:rPr>
                <w:rFonts w:ascii="Times New Roman" w:eastAsia="Times New Roman" w:hAnsi="Times New Roman" w:cs="Times New Roman"/>
                <w:sz w:val="24"/>
                <w:szCs w:val="24"/>
                <w:lang w:val="kk-KZ" w:eastAsia="ru-RU"/>
              </w:rPr>
              <w:t xml:space="preserve"> Қолданыстағы заңнама талаптарына сәйкес өндіріс шарттарына бағалау жүргізуді ұйымдастыруды, сондай-ақ Өтініш берушінің </w:t>
            </w:r>
            <w:r w:rsidR="001D3EE8" w:rsidRPr="001D3EE8">
              <w:rPr>
                <w:rFonts w:ascii="Times New Roman" w:eastAsia="Times New Roman" w:hAnsi="Times New Roman" w:cs="Times New Roman"/>
                <w:sz w:val="24"/>
                <w:szCs w:val="24"/>
                <w:lang w:val="kk-KZ" w:eastAsia="ru-RU"/>
              </w:rPr>
              <w:lastRenderedPageBreak/>
              <w:t>аумағында Орындаушының өкілдері (жұмысшылары) қауіпсіздігін қамтамасыз етуге.</w:t>
            </w:r>
          </w:p>
          <w:p w:rsidR="001D3EE8" w:rsidRPr="001D3EE8" w:rsidRDefault="001D3EE8"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5.6</w:t>
            </w:r>
            <w:r w:rsidRPr="001D3EE8">
              <w:rPr>
                <w:rFonts w:ascii="Times New Roman" w:eastAsia="Times New Roman" w:hAnsi="Times New Roman" w:cs="Times New Roman"/>
                <w:sz w:val="24"/>
                <w:szCs w:val="24"/>
                <w:lang w:val="kk-KZ" w:eastAsia="ru-RU"/>
              </w:rPr>
              <w:tab/>
              <w:t>Орындаушының сұранымы бойынша ұсынылған құжаттар мен материалдардағы нақты ережелер бойынша түсіндірмелер немесе анықтаулар немесе қолданыстағы заңнамада  бекітілген мерзім ішінде оларды дайындау үшін қажетті мерзімнің жазбаша негіздемесін ұсынуға.</w:t>
            </w:r>
          </w:p>
          <w:p w:rsidR="001D3EE8" w:rsidRPr="001D3EE8" w:rsidRDefault="001D3EE8"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5.7</w:t>
            </w:r>
            <w:r w:rsidR="00035CF9">
              <w:rPr>
                <w:rFonts w:ascii="Times New Roman" w:eastAsia="Times New Roman" w:hAnsi="Times New Roman" w:cs="Times New Roman"/>
                <w:sz w:val="24"/>
                <w:szCs w:val="24"/>
                <w:lang w:val="kk-KZ" w:eastAsia="ru-RU"/>
              </w:rPr>
              <w:t xml:space="preserve"> </w:t>
            </w:r>
            <w:r w:rsidRPr="001D3EE8">
              <w:rPr>
                <w:rFonts w:ascii="Times New Roman" w:eastAsia="Times New Roman" w:hAnsi="Times New Roman" w:cs="Times New Roman"/>
                <w:sz w:val="24"/>
                <w:szCs w:val="24"/>
                <w:lang w:val="kk-KZ" w:eastAsia="ru-RU"/>
              </w:rPr>
              <w:t>Осы шартты орындаумен байланысты барлық әрекеттерді тікелей Өтініш берушінің аумағында жүзеге асыратын Орындаушының өкілдері (жұмысшылары) өміріне, денсаулығына және мүлкіне жауап беруге.</w:t>
            </w:r>
          </w:p>
          <w:p w:rsidR="001D3EE8" w:rsidRPr="001D3EE8" w:rsidRDefault="001D3EE8"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5.8</w:t>
            </w:r>
            <w:r w:rsidR="00035CF9">
              <w:rPr>
                <w:rFonts w:ascii="Times New Roman" w:eastAsia="Times New Roman" w:hAnsi="Times New Roman" w:cs="Times New Roman"/>
                <w:sz w:val="24"/>
                <w:szCs w:val="24"/>
                <w:lang w:val="kk-KZ" w:eastAsia="ru-RU"/>
              </w:rPr>
              <w:t xml:space="preserve"> </w:t>
            </w:r>
            <w:r w:rsidRPr="001D3EE8">
              <w:rPr>
                <w:rFonts w:ascii="Times New Roman" w:eastAsia="Times New Roman" w:hAnsi="Times New Roman" w:cs="Times New Roman"/>
                <w:sz w:val="24"/>
                <w:szCs w:val="24"/>
                <w:lang w:val="kk-KZ" w:eastAsia="ru-RU"/>
              </w:rPr>
              <w:t>Осы шарттың 3.3. тармағында белгіленген тәртіппен бағаларға уақытында және толық көлемде төлем жүргізуге.</w:t>
            </w:r>
          </w:p>
          <w:p w:rsidR="001D3EE8" w:rsidRPr="001D3EE8" w:rsidRDefault="001D3EE8"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5.9</w:t>
            </w:r>
            <w:r w:rsidR="00035CF9">
              <w:rPr>
                <w:rFonts w:ascii="Times New Roman" w:eastAsia="Times New Roman" w:hAnsi="Times New Roman" w:cs="Times New Roman"/>
                <w:sz w:val="24"/>
                <w:szCs w:val="24"/>
                <w:lang w:val="kk-KZ" w:eastAsia="ru-RU"/>
              </w:rPr>
              <w:t xml:space="preserve"> </w:t>
            </w:r>
            <w:r w:rsidRPr="001D3EE8">
              <w:rPr>
                <w:rFonts w:ascii="Times New Roman" w:eastAsia="Times New Roman" w:hAnsi="Times New Roman" w:cs="Times New Roman"/>
                <w:sz w:val="24"/>
                <w:szCs w:val="24"/>
                <w:lang w:val="kk-KZ" w:eastAsia="ru-RU"/>
              </w:rPr>
              <w:t>Жұмыстар құнын төлеген кезде банк комиссиясының төлемі бойынша шығындарды өтеуге.</w:t>
            </w:r>
          </w:p>
          <w:p w:rsidR="001D3EE8" w:rsidRPr="001D3EE8" w:rsidRDefault="001D3EE8"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5.10</w:t>
            </w:r>
            <w:r w:rsidR="00035CF9">
              <w:rPr>
                <w:rFonts w:ascii="Times New Roman" w:eastAsia="Times New Roman" w:hAnsi="Times New Roman" w:cs="Times New Roman"/>
                <w:sz w:val="24"/>
                <w:szCs w:val="24"/>
                <w:lang w:val="kk-KZ" w:eastAsia="ru-RU"/>
              </w:rPr>
              <w:t xml:space="preserve"> </w:t>
            </w:r>
            <w:r w:rsidRPr="001D3EE8">
              <w:rPr>
                <w:rFonts w:ascii="Times New Roman" w:eastAsia="Times New Roman" w:hAnsi="Times New Roman" w:cs="Times New Roman"/>
                <w:sz w:val="24"/>
                <w:szCs w:val="24"/>
                <w:lang w:val="kk-KZ" w:eastAsia="ru-RU"/>
              </w:rPr>
              <w:t>Жұмыс нәтижелері бойынша Орындаушы ұсынған ақпараттың түрін өзгертпеуге.</w:t>
            </w:r>
          </w:p>
          <w:p w:rsidR="001D3EE8" w:rsidRPr="001D3EE8" w:rsidRDefault="001D3EE8"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5.11</w:t>
            </w:r>
            <w:r w:rsidRPr="001D3EE8">
              <w:rPr>
                <w:rFonts w:ascii="Times New Roman" w:eastAsia="Times New Roman" w:hAnsi="Times New Roman" w:cs="Times New Roman"/>
                <w:sz w:val="24"/>
                <w:szCs w:val="24"/>
                <w:lang w:val="kk-KZ" w:eastAsia="ru-RU"/>
              </w:rPr>
              <w:tab/>
              <w:t>Сынақтар жүргізу үшін ұсынылған дәрілік субстанциялардың және олардың қоспаларының, спецификалық реагенттердің, шығын материалдарының стандартты үлгілерінің пайдаланылмаған бөлігін қабылдауға немесе Орындаушының пайдасына қарай белгіленген форма бойынша дәрілік субстанциялардың және олардың қоспаларының, спецификалық реагенттердің, шығын материалдарының стандартты үлгілерінің пайдаланылмаған бөлігінен бас тартуға</w:t>
            </w:r>
            <w:r>
              <w:rPr>
                <w:rFonts w:ascii="Times New Roman" w:eastAsia="Times New Roman" w:hAnsi="Times New Roman" w:cs="Times New Roman"/>
                <w:sz w:val="24"/>
                <w:szCs w:val="24"/>
                <w:lang w:val="kk-KZ" w:eastAsia="ru-RU"/>
              </w:rPr>
              <w:t xml:space="preserve"> міндетті</w:t>
            </w:r>
            <w:r w:rsidRPr="001D3EE8">
              <w:rPr>
                <w:rFonts w:ascii="Times New Roman" w:eastAsia="Times New Roman" w:hAnsi="Times New Roman" w:cs="Times New Roman"/>
                <w:sz w:val="24"/>
                <w:szCs w:val="24"/>
                <w:lang w:val="kk-KZ" w:eastAsia="ru-RU"/>
              </w:rPr>
              <w:t>.</w:t>
            </w:r>
          </w:p>
          <w:p w:rsidR="009E4B48" w:rsidRPr="001D3EE8" w:rsidRDefault="009E4B48" w:rsidP="00643984">
            <w:pPr>
              <w:pStyle w:val="a4"/>
              <w:tabs>
                <w:tab w:val="left" w:pos="0"/>
              </w:tabs>
              <w:ind w:left="0"/>
              <w:jc w:val="both"/>
              <w:rPr>
                <w:rFonts w:ascii="Times New Roman" w:eastAsia="Times New Roman" w:hAnsi="Times New Roman" w:cs="Times New Roman"/>
                <w:sz w:val="24"/>
                <w:szCs w:val="24"/>
                <w:lang w:val="kk-KZ" w:eastAsia="ru-RU"/>
              </w:rPr>
            </w:pPr>
          </w:p>
          <w:p w:rsidR="009E4B48" w:rsidRDefault="009E4B48" w:rsidP="00035CF9">
            <w:pPr>
              <w:pStyle w:val="a4"/>
              <w:tabs>
                <w:tab w:val="left" w:pos="0"/>
              </w:tabs>
              <w:ind w:left="0"/>
              <w:jc w:val="both"/>
              <w:rPr>
                <w:rFonts w:ascii="Times New Roman" w:eastAsia="Times New Roman" w:hAnsi="Times New Roman" w:cs="Times New Roman"/>
                <w:sz w:val="24"/>
                <w:szCs w:val="24"/>
                <w:lang w:val="kk-KZ" w:eastAsia="ru-RU"/>
              </w:rPr>
            </w:pPr>
          </w:p>
          <w:p w:rsidR="00035CF9" w:rsidRDefault="00035CF9" w:rsidP="00035CF9">
            <w:pPr>
              <w:pStyle w:val="a4"/>
              <w:tabs>
                <w:tab w:val="left" w:pos="0"/>
              </w:tabs>
              <w:ind w:left="0"/>
              <w:jc w:val="both"/>
              <w:rPr>
                <w:rFonts w:ascii="Times New Roman" w:eastAsia="Times New Roman" w:hAnsi="Times New Roman" w:cs="Times New Roman"/>
                <w:sz w:val="24"/>
                <w:szCs w:val="24"/>
                <w:lang w:val="kk-KZ" w:eastAsia="ru-RU"/>
              </w:rPr>
            </w:pPr>
          </w:p>
          <w:p w:rsidR="00035CF9" w:rsidRDefault="00035CF9" w:rsidP="00035CF9">
            <w:pPr>
              <w:pStyle w:val="a4"/>
              <w:tabs>
                <w:tab w:val="left" w:pos="0"/>
              </w:tabs>
              <w:ind w:left="0"/>
              <w:jc w:val="both"/>
              <w:rPr>
                <w:rFonts w:ascii="Times New Roman" w:eastAsia="Times New Roman" w:hAnsi="Times New Roman" w:cs="Times New Roman"/>
                <w:sz w:val="24"/>
                <w:szCs w:val="24"/>
                <w:lang w:val="kk-KZ" w:eastAsia="ru-RU"/>
              </w:rPr>
            </w:pPr>
          </w:p>
          <w:p w:rsidR="00035CF9" w:rsidRDefault="00035CF9" w:rsidP="00035CF9">
            <w:pPr>
              <w:pStyle w:val="a4"/>
              <w:tabs>
                <w:tab w:val="left" w:pos="0"/>
              </w:tabs>
              <w:ind w:left="0"/>
              <w:jc w:val="both"/>
              <w:rPr>
                <w:rFonts w:ascii="Times New Roman" w:eastAsia="Times New Roman" w:hAnsi="Times New Roman" w:cs="Times New Roman"/>
                <w:sz w:val="24"/>
                <w:szCs w:val="24"/>
                <w:lang w:val="kk-KZ" w:eastAsia="ru-RU"/>
              </w:rPr>
            </w:pPr>
          </w:p>
          <w:p w:rsidR="001D3EE8" w:rsidRPr="001D3EE8" w:rsidRDefault="001D3EE8" w:rsidP="00643984">
            <w:pPr>
              <w:jc w:val="both"/>
              <w:rPr>
                <w:rFonts w:ascii="Times New Roman" w:eastAsia="Times New Roman" w:hAnsi="Times New Roman" w:cs="Times New Roman"/>
                <w:b/>
                <w:sz w:val="24"/>
                <w:szCs w:val="24"/>
                <w:lang w:val="kk-KZ" w:eastAsia="ru-RU"/>
              </w:rPr>
            </w:pPr>
            <w:r w:rsidRPr="001D3EE8">
              <w:rPr>
                <w:rFonts w:ascii="Times New Roman" w:eastAsia="Times New Roman" w:hAnsi="Times New Roman" w:cs="Times New Roman"/>
                <w:b/>
                <w:sz w:val="24"/>
                <w:szCs w:val="24"/>
                <w:lang w:val="kk-KZ" w:eastAsia="ru-RU"/>
              </w:rPr>
              <w:t>6</w:t>
            </w:r>
            <w:r w:rsidR="00035CF9">
              <w:rPr>
                <w:rFonts w:ascii="Times New Roman" w:eastAsia="Times New Roman" w:hAnsi="Times New Roman" w:cs="Times New Roman"/>
                <w:b/>
                <w:sz w:val="24"/>
                <w:szCs w:val="24"/>
                <w:lang w:val="kk-KZ" w:eastAsia="ru-RU"/>
              </w:rPr>
              <w:t xml:space="preserve"> </w:t>
            </w:r>
            <w:r w:rsidRPr="001D3EE8">
              <w:rPr>
                <w:rFonts w:ascii="Times New Roman" w:eastAsia="Times New Roman" w:hAnsi="Times New Roman" w:cs="Times New Roman"/>
                <w:b/>
                <w:sz w:val="24"/>
                <w:szCs w:val="24"/>
                <w:lang w:val="kk-KZ" w:eastAsia="ru-RU"/>
              </w:rPr>
              <w:t>Сыбайлас жемқорлыққа қарсы іс-қимыл</w:t>
            </w:r>
          </w:p>
          <w:p w:rsidR="001D3EE8" w:rsidRPr="001D3EE8" w:rsidRDefault="001D3EE8"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6.1</w:t>
            </w:r>
            <w:r w:rsidR="00035CF9">
              <w:rPr>
                <w:rFonts w:ascii="Times New Roman" w:eastAsia="Times New Roman" w:hAnsi="Times New Roman" w:cs="Times New Roman"/>
                <w:sz w:val="24"/>
                <w:szCs w:val="24"/>
                <w:lang w:val="kk-KZ" w:eastAsia="ru-RU"/>
              </w:rPr>
              <w:t xml:space="preserve"> </w:t>
            </w:r>
            <w:r w:rsidRPr="001D3EE8">
              <w:rPr>
                <w:rFonts w:ascii="Times New Roman" w:eastAsia="Times New Roman" w:hAnsi="Times New Roman" w:cs="Times New Roman"/>
                <w:sz w:val="24"/>
                <w:szCs w:val="24"/>
                <w:lang w:val="kk-KZ" w:eastAsia="ru-RU"/>
              </w:rPr>
              <w:t xml:space="preserve">Тараптар осы шарт бойынша өз міндеттемелерін орындау барысында сыбайлас жемқорлыққа қарсы күрес және ескерту істерінде бірлесіп жұмыс істеуге жауапкершілік артады. </w:t>
            </w:r>
          </w:p>
          <w:p w:rsidR="001D3EE8" w:rsidRPr="001D3EE8" w:rsidRDefault="001D3EE8"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6.2</w:t>
            </w:r>
            <w:r w:rsidR="00035CF9">
              <w:rPr>
                <w:rFonts w:ascii="Times New Roman" w:eastAsia="Times New Roman" w:hAnsi="Times New Roman" w:cs="Times New Roman"/>
                <w:sz w:val="24"/>
                <w:szCs w:val="24"/>
                <w:lang w:val="kk-KZ" w:eastAsia="ru-RU"/>
              </w:rPr>
              <w:t xml:space="preserve"> </w:t>
            </w:r>
            <w:r w:rsidRPr="001D3EE8">
              <w:rPr>
                <w:rFonts w:ascii="Times New Roman" w:eastAsia="Times New Roman" w:hAnsi="Times New Roman" w:cs="Times New Roman"/>
                <w:sz w:val="24"/>
                <w:szCs w:val="24"/>
                <w:lang w:val="kk-KZ" w:eastAsia="ru-RU"/>
              </w:rPr>
              <w:t>Осы шарттың 6.1</w:t>
            </w:r>
            <w:r w:rsidR="00035CF9">
              <w:rPr>
                <w:rFonts w:ascii="Times New Roman" w:eastAsia="Times New Roman" w:hAnsi="Times New Roman" w:cs="Times New Roman"/>
                <w:sz w:val="24"/>
                <w:szCs w:val="24"/>
                <w:lang w:val="kk-KZ" w:eastAsia="ru-RU"/>
              </w:rPr>
              <w:t xml:space="preserve"> </w:t>
            </w:r>
            <w:r w:rsidRPr="001D3EE8">
              <w:rPr>
                <w:rFonts w:ascii="Times New Roman" w:eastAsia="Times New Roman" w:hAnsi="Times New Roman" w:cs="Times New Roman"/>
                <w:sz w:val="24"/>
                <w:szCs w:val="24"/>
                <w:lang w:val="kk-KZ" w:eastAsia="ru-RU"/>
              </w:rPr>
              <w:t>тармағын орындау мақсатында Тараптар міндетті:</w:t>
            </w:r>
          </w:p>
          <w:p w:rsidR="001D3EE8" w:rsidRPr="001D3EE8" w:rsidRDefault="001D3EE8"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1) сыбайлас жемқорлыққа жағдай жасайтын құқықбұзушылықтарды, яғни заңға қайшы пайда мен артықшылықтарды алумен байланысты сыбайлас жемқорлыққа қатысты құқықбұзушылықтарды жасамауға;</w:t>
            </w:r>
          </w:p>
          <w:p w:rsidR="001D3EE8" w:rsidRPr="001D3EE8" w:rsidRDefault="001D3EE8"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 xml:space="preserve">2)олардың өкілеттігі мен міндеттемелерінен шығатын шараларды қабылдауға және Сыбайлас жемқорлыққа қарсы  іс-қимылдар туралы Қазақстан Республикасы заңнамасына сәйкес сыбайлас жемқорлыққа қатысты </w:t>
            </w:r>
            <w:r w:rsidRPr="001D3EE8">
              <w:rPr>
                <w:rFonts w:ascii="Times New Roman" w:eastAsia="Times New Roman" w:hAnsi="Times New Roman" w:cs="Times New Roman"/>
                <w:sz w:val="24"/>
                <w:szCs w:val="24"/>
                <w:lang w:val="kk-KZ" w:eastAsia="ru-RU"/>
              </w:rPr>
              <w:lastRenderedPageBreak/>
              <w:t>құқықбұзушылықтарды анықтаудың барлық жағдайлары туралы дереу мәлімет беруге.</w:t>
            </w:r>
          </w:p>
          <w:p w:rsidR="001D3EE8" w:rsidRPr="001D3EE8" w:rsidRDefault="001D3EE8" w:rsidP="00643984">
            <w:pPr>
              <w:jc w:val="center"/>
              <w:rPr>
                <w:rFonts w:ascii="Times New Roman" w:eastAsia="Times New Roman" w:hAnsi="Times New Roman" w:cs="Times New Roman"/>
                <w:b/>
                <w:sz w:val="24"/>
                <w:szCs w:val="24"/>
                <w:lang w:val="kk-KZ" w:eastAsia="ru-RU"/>
              </w:rPr>
            </w:pPr>
            <w:r w:rsidRPr="00035CF9">
              <w:rPr>
                <w:rFonts w:ascii="Times New Roman" w:eastAsia="Times New Roman" w:hAnsi="Times New Roman" w:cs="Times New Roman"/>
                <w:b/>
                <w:sz w:val="24"/>
                <w:szCs w:val="24"/>
                <w:lang w:val="kk-KZ" w:eastAsia="ru-RU"/>
              </w:rPr>
              <w:t>7</w:t>
            </w:r>
            <w:r w:rsidR="00035CF9">
              <w:rPr>
                <w:rFonts w:ascii="Times New Roman" w:eastAsia="Times New Roman" w:hAnsi="Times New Roman" w:cs="Times New Roman"/>
                <w:b/>
                <w:sz w:val="24"/>
                <w:szCs w:val="24"/>
                <w:lang w:val="kk-KZ" w:eastAsia="ru-RU"/>
              </w:rPr>
              <w:t xml:space="preserve"> </w:t>
            </w:r>
            <w:r w:rsidRPr="001D3EE8">
              <w:rPr>
                <w:rFonts w:ascii="Times New Roman" w:eastAsia="Times New Roman" w:hAnsi="Times New Roman" w:cs="Times New Roman"/>
                <w:b/>
                <w:sz w:val="24"/>
                <w:szCs w:val="24"/>
                <w:lang w:val="kk-KZ" w:eastAsia="ru-RU"/>
              </w:rPr>
              <w:t>Тараптардың жауапкершілігі</w:t>
            </w:r>
          </w:p>
          <w:p w:rsidR="001D3EE8" w:rsidRPr="001D3EE8" w:rsidRDefault="001D3EE8"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7.1</w:t>
            </w:r>
            <w:r w:rsidR="00035CF9">
              <w:rPr>
                <w:rFonts w:ascii="Times New Roman" w:eastAsia="Times New Roman" w:hAnsi="Times New Roman" w:cs="Times New Roman"/>
                <w:sz w:val="24"/>
                <w:szCs w:val="24"/>
                <w:lang w:val="kk-KZ" w:eastAsia="ru-RU"/>
              </w:rPr>
              <w:t xml:space="preserve"> </w:t>
            </w:r>
            <w:r w:rsidRPr="001D3EE8">
              <w:rPr>
                <w:rFonts w:ascii="Times New Roman" w:eastAsia="Times New Roman" w:hAnsi="Times New Roman" w:cs="Times New Roman"/>
                <w:sz w:val="24"/>
                <w:szCs w:val="24"/>
                <w:lang w:val="kk-KZ" w:eastAsia="ru-RU"/>
              </w:rPr>
              <w:t>Өзіне жүктелген міндеттемелерді орындамағаны немесе тиісінше орындамағаны үшін Тараптар Қазақстан Республикасының  қолданыстағы заңнамасына сәйкес жауап береді</w:t>
            </w:r>
          </w:p>
          <w:p w:rsidR="001D3EE8" w:rsidRPr="001D3EE8" w:rsidRDefault="001D3EE8" w:rsidP="00643984">
            <w:pPr>
              <w:jc w:val="both"/>
              <w:rPr>
                <w:rFonts w:ascii="Times New Roman" w:eastAsia="Times New Roman" w:hAnsi="Times New Roman" w:cs="Times New Roman"/>
                <w:sz w:val="24"/>
                <w:szCs w:val="24"/>
                <w:lang w:val="kk-KZ" w:eastAsia="ru-RU"/>
              </w:rPr>
            </w:pPr>
          </w:p>
          <w:p w:rsidR="00035CF9" w:rsidRDefault="001D3EE8" w:rsidP="00643984">
            <w:pPr>
              <w:tabs>
                <w:tab w:val="left" w:pos="459"/>
              </w:tabs>
              <w:jc w:val="center"/>
              <w:rPr>
                <w:rFonts w:ascii="Times New Roman" w:eastAsia="Times New Roman" w:hAnsi="Times New Roman" w:cs="Times New Roman"/>
                <w:b/>
                <w:bCs/>
                <w:sz w:val="24"/>
                <w:szCs w:val="24"/>
                <w:lang w:val="kk-KZ" w:eastAsia="ru-RU"/>
              </w:rPr>
            </w:pPr>
            <w:r w:rsidRPr="001D3EE8">
              <w:rPr>
                <w:rFonts w:ascii="Times New Roman" w:eastAsia="Times New Roman" w:hAnsi="Times New Roman" w:cs="Times New Roman"/>
                <w:b/>
                <w:bCs/>
                <w:sz w:val="24"/>
                <w:szCs w:val="24"/>
                <w:lang w:val="kk-KZ" w:eastAsia="ru-RU"/>
              </w:rPr>
              <w:t>8</w:t>
            </w:r>
            <w:r w:rsidR="00035CF9">
              <w:rPr>
                <w:rFonts w:ascii="Times New Roman" w:eastAsia="Times New Roman" w:hAnsi="Times New Roman" w:cs="Times New Roman"/>
                <w:b/>
                <w:bCs/>
                <w:sz w:val="24"/>
                <w:szCs w:val="24"/>
                <w:lang w:val="kk-KZ" w:eastAsia="ru-RU"/>
              </w:rPr>
              <w:t xml:space="preserve"> </w:t>
            </w:r>
            <w:r w:rsidRPr="001D3EE8">
              <w:rPr>
                <w:rFonts w:ascii="Times New Roman" w:eastAsia="Times New Roman" w:hAnsi="Times New Roman" w:cs="Times New Roman"/>
                <w:b/>
                <w:bCs/>
                <w:sz w:val="24"/>
                <w:szCs w:val="24"/>
                <w:lang w:val="kk-KZ" w:eastAsia="ru-RU"/>
              </w:rPr>
              <w:t>Еңсерілмейтін күш жағдайлары</w:t>
            </w:r>
          </w:p>
          <w:p w:rsidR="001D3EE8" w:rsidRPr="001D3EE8" w:rsidRDefault="001D3EE8" w:rsidP="00035CF9">
            <w:pPr>
              <w:tabs>
                <w:tab w:val="left" w:pos="459"/>
              </w:tabs>
              <w:jc w:val="center"/>
              <w:rPr>
                <w:rFonts w:ascii="Times New Roman" w:eastAsia="Times New Roman" w:hAnsi="Times New Roman" w:cs="Times New Roman"/>
                <w:b/>
                <w:bCs/>
                <w:sz w:val="24"/>
                <w:szCs w:val="24"/>
                <w:lang w:val="kk-KZ" w:eastAsia="ru-RU"/>
              </w:rPr>
            </w:pPr>
            <w:r w:rsidRPr="001D3EE8">
              <w:rPr>
                <w:rFonts w:ascii="Times New Roman" w:eastAsia="Times New Roman" w:hAnsi="Times New Roman" w:cs="Times New Roman"/>
                <w:b/>
                <w:bCs/>
                <w:sz w:val="24"/>
                <w:szCs w:val="24"/>
                <w:lang w:val="kk-KZ" w:eastAsia="ru-RU"/>
              </w:rPr>
              <w:t>(Форс-мажор)</w:t>
            </w:r>
          </w:p>
          <w:p w:rsidR="001D3EE8" w:rsidRPr="001D3EE8" w:rsidRDefault="001D3EE8"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8.1</w:t>
            </w:r>
            <w:r w:rsidR="00035CF9">
              <w:rPr>
                <w:rFonts w:ascii="Times New Roman" w:eastAsia="Times New Roman" w:hAnsi="Times New Roman" w:cs="Times New Roman"/>
                <w:sz w:val="24"/>
                <w:szCs w:val="24"/>
                <w:lang w:val="kk-KZ" w:eastAsia="ru-RU"/>
              </w:rPr>
              <w:t xml:space="preserve"> </w:t>
            </w:r>
            <w:r w:rsidRPr="001D3EE8">
              <w:rPr>
                <w:rFonts w:ascii="Times New Roman" w:eastAsia="Times New Roman" w:hAnsi="Times New Roman" w:cs="Times New Roman"/>
                <w:sz w:val="24"/>
                <w:szCs w:val="24"/>
                <w:lang w:val="kk-KZ" w:eastAsia="ru-RU"/>
              </w:rPr>
              <w:t xml:space="preserve">Тараптар егер орындамау  құзыретті мемлекеттік органдардың құжатпен расталған, Тараптардың еркінен тыс орын алған төтенше жағдайларға байланысты болса, Шарт бойынша өз міндеттемелерін ішінара немесе толық орындамау жауапкершілігінен босатылады. Мұндай жағдайларға әскери іс-қимылдар, табиғат апаттары, жаппай тәртіпсіздіктер, міндеттемелердің толық немесе ішінара орындалуына кедергі келтіретін мемлекеттік органдардың  тыйым салатын  немесе шектеуші заңнамалық шешімдері жатады, соның салдарынан  міндеттемелерді орындау көрсетілген жағдайлардың әрекет ету уақытына ұзартылады. </w:t>
            </w:r>
          </w:p>
          <w:p w:rsidR="001D3EE8" w:rsidRPr="001D3EE8" w:rsidRDefault="001D3EE8"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8.2</w:t>
            </w:r>
            <w:r w:rsidR="00035CF9">
              <w:rPr>
                <w:rFonts w:ascii="Times New Roman" w:eastAsia="Times New Roman" w:hAnsi="Times New Roman" w:cs="Times New Roman"/>
                <w:sz w:val="24"/>
                <w:szCs w:val="24"/>
                <w:lang w:val="kk-KZ" w:eastAsia="ru-RU"/>
              </w:rPr>
              <w:t xml:space="preserve"> </w:t>
            </w:r>
            <w:r w:rsidRPr="001D3EE8">
              <w:rPr>
                <w:rFonts w:ascii="Times New Roman" w:eastAsia="Times New Roman" w:hAnsi="Times New Roman" w:cs="Times New Roman"/>
                <w:sz w:val="24"/>
                <w:szCs w:val="24"/>
                <w:lang w:val="kk-KZ" w:eastAsia="ru-RU"/>
              </w:rPr>
              <w:t xml:space="preserve">Мұндай жағдайларға сүйенетін тарап күнтізбелік  10 (он) күн ішінде басқа Тарапқа хабарлауға міндетті. Хабарламау немесе уақытында хабарламау тиісті Тарапты  жауапкершіліктен босату негіздемесі ретінде осындай жағдайларға сүйену құқығынан айырады. </w:t>
            </w:r>
          </w:p>
          <w:p w:rsidR="001D3EE8" w:rsidRPr="001D3EE8" w:rsidRDefault="001D3EE8" w:rsidP="00643984">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 xml:space="preserve">8.3 Егер еңсерілмейтін күш жағдайлары бір айдан артық  уақытқа созылса, Тараптардың кез келгені екінші Тарапқа күнтізбелік 15 күн бұрын қабылданған шешім туралы хабарлай отырып,  осы Шартты мерзімінен бұрын бұзуға құқылы. Бұл жағдайда Тараптар тек нақты орындалған жұмыстар және өтелген шығындар бойынша өзара есеп айырысу жүргізеді. </w:t>
            </w:r>
          </w:p>
          <w:p w:rsidR="001D3EE8" w:rsidRPr="001D3EE8" w:rsidRDefault="001D3EE8" w:rsidP="00643984">
            <w:pPr>
              <w:rPr>
                <w:rFonts w:ascii="Times New Roman" w:eastAsia="Times New Roman" w:hAnsi="Times New Roman" w:cs="Times New Roman"/>
                <w:sz w:val="24"/>
                <w:szCs w:val="24"/>
                <w:lang w:val="kk-KZ" w:eastAsia="ru-RU"/>
              </w:rPr>
            </w:pPr>
          </w:p>
          <w:p w:rsidR="001D3EE8" w:rsidRPr="001D3EE8" w:rsidRDefault="001D3EE8" w:rsidP="00643984">
            <w:pPr>
              <w:rPr>
                <w:rFonts w:ascii="Times New Roman" w:eastAsia="Times New Roman" w:hAnsi="Times New Roman" w:cs="Times New Roman"/>
                <w:sz w:val="24"/>
                <w:szCs w:val="24"/>
                <w:lang w:val="kk-KZ" w:eastAsia="ru-RU"/>
              </w:rPr>
            </w:pPr>
          </w:p>
          <w:p w:rsidR="009E4B48" w:rsidRPr="001D3EE8" w:rsidRDefault="009E4B48" w:rsidP="00643984">
            <w:pPr>
              <w:pStyle w:val="a4"/>
              <w:tabs>
                <w:tab w:val="left" w:pos="0"/>
              </w:tabs>
              <w:ind w:left="0"/>
              <w:jc w:val="both"/>
              <w:rPr>
                <w:rFonts w:ascii="Times New Roman" w:eastAsia="Times New Roman" w:hAnsi="Times New Roman" w:cs="Times New Roman"/>
                <w:sz w:val="24"/>
                <w:szCs w:val="24"/>
                <w:lang w:val="kk-KZ" w:eastAsia="ru-RU"/>
              </w:rPr>
            </w:pPr>
          </w:p>
          <w:p w:rsidR="009E4B48" w:rsidRPr="00643984" w:rsidRDefault="009E4B48" w:rsidP="00643984">
            <w:pPr>
              <w:pStyle w:val="a4"/>
              <w:tabs>
                <w:tab w:val="left" w:pos="0"/>
              </w:tabs>
              <w:ind w:left="0"/>
              <w:jc w:val="center"/>
              <w:rPr>
                <w:rFonts w:ascii="Times New Roman" w:eastAsia="Times New Roman" w:hAnsi="Times New Roman" w:cs="Times New Roman"/>
                <w:b/>
                <w:sz w:val="24"/>
                <w:szCs w:val="24"/>
                <w:lang w:val="kk-KZ" w:eastAsia="ru-RU"/>
              </w:rPr>
            </w:pPr>
            <w:r w:rsidRPr="00643984">
              <w:rPr>
                <w:rFonts w:ascii="Times New Roman" w:eastAsia="Times New Roman" w:hAnsi="Times New Roman" w:cs="Times New Roman"/>
                <w:b/>
                <w:sz w:val="24"/>
                <w:szCs w:val="24"/>
                <w:lang w:val="kk-KZ" w:eastAsia="ru-RU"/>
              </w:rPr>
              <w:t>9 Қорытынды ережелер</w:t>
            </w:r>
          </w:p>
          <w:p w:rsidR="009E4B48" w:rsidRPr="001D3EE8" w:rsidRDefault="009E4B48"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9.1 Осы шарт Тараптардың уәкілетті өкілдері қол қойған күннен бастап күшіне енеді және Тараптар өздерінің міндеттерін толық орындағанға дейін әрекет етеді.</w:t>
            </w:r>
          </w:p>
          <w:p w:rsidR="009E4B48" w:rsidRPr="001D3EE8" w:rsidRDefault="009E4B48"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9.2 Шарт Қазақстан Республикасының заңнамасымен көзделген тәртіпте Тараптардің бірі шарт міндеттерін орындамаған жағдайда тоқтатылуы мүмкін (шартты орындаудан біржақты бас тарту).</w:t>
            </w:r>
          </w:p>
          <w:p w:rsidR="009E4B48" w:rsidRPr="001D3EE8" w:rsidRDefault="009E4B48"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lastRenderedPageBreak/>
              <w:t>9.3 Осы Шартты Қазақстан Республикасының заңнамасына сәйкес Тараптардың өзара келісімі бойынша  бұзуға болады.</w:t>
            </w:r>
          </w:p>
          <w:p w:rsidR="009E4B48" w:rsidRPr="001D3EE8" w:rsidRDefault="009E4B48"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9.4 Осы шартқа барлық өзгерістер мен толықтырулар олар жазбаша түрде жасалған жағдайда заңды күші болады.</w:t>
            </w:r>
          </w:p>
          <w:p w:rsidR="009E4B48" w:rsidRPr="001D3EE8" w:rsidRDefault="009E4B48"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9.5 Осы Шартты орындау кезінде пайда болуы мүмкін даулар мен келіспеушіліктер Тараптар арасындағы келіссөздер арқылы шешіледі.</w:t>
            </w:r>
          </w:p>
          <w:p w:rsidR="0049622D" w:rsidRPr="001D3EE8" w:rsidRDefault="009E4B48"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9.6</w:t>
            </w:r>
            <w:r w:rsidR="00035CF9">
              <w:rPr>
                <w:rFonts w:ascii="Times New Roman" w:eastAsia="Times New Roman" w:hAnsi="Times New Roman" w:cs="Times New Roman"/>
                <w:sz w:val="24"/>
                <w:szCs w:val="24"/>
                <w:lang w:val="kk-KZ" w:eastAsia="ru-RU"/>
              </w:rPr>
              <w:t xml:space="preserve"> </w:t>
            </w:r>
            <w:r w:rsidRPr="001D3EE8">
              <w:rPr>
                <w:rFonts w:ascii="Times New Roman" w:eastAsia="Times New Roman" w:hAnsi="Times New Roman" w:cs="Times New Roman"/>
                <w:sz w:val="24"/>
                <w:szCs w:val="24"/>
                <w:lang w:val="kk-KZ" w:eastAsia="ru-RU"/>
              </w:rPr>
              <w:t xml:space="preserve">Осындай келіссөздер басталғаннан кейін 21 (жиырма бір) күнтізбелік күннің ішінде Орындаушы және Өтініш беруші осы шарт бойынша дауды шеше алмаса, тараптардың кез келгені </w:t>
            </w:r>
            <w:r w:rsidR="0049622D" w:rsidRPr="001D3EE8">
              <w:rPr>
                <w:rFonts w:ascii="Times New Roman" w:eastAsia="Times New Roman" w:hAnsi="Times New Roman" w:cs="Times New Roman"/>
                <w:sz w:val="24"/>
                <w:szCs w:val="24"/>
                <w:lang w:val="kk-KZ" w:eastAsia="ru-RU"/>
              </w:rPr>
              <w:t xml:space="preserve">осы мәселені Қазақстан Республикасының заңнамасына сәйкес сот тәртібінде шешуді талап ете алады. </w:t>
            </w:r>
          </w:p>
          <w:p w:rsidR="0049622D" w:rsidRPr="001D3EE8" w:rsidRDefault="0049622D"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9.7 Осы Шартта келісілмеген барлық басқа мәселелер бойынша Тараптар Қазақстан Республикасының қолданыстағы заңнамасымен басшылыққа алады.</w:t>
            </w:r>
          </w:p>
          <w:p w:rsidR="0049622D" w:rsidRPr="001D3EE8" w:rsidRDefault="0049622D"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9.8</w:t>
            </w:r>
            <w:r w:rsidR="00035CF9">
              <w:rPr>
                <w:rFonts w:ascii="Times New Roman" w:eastAsia="Times New Roman" w:hAnsi="Times New Roman" w:cs="Times New Roman"/>
                <w:sz w:val="24"/>
                <w:szCs w:val="24"/>
                <w:lang w:val="kk-KZ" w:eastAsia="ru-RU"/>
              </w:rPr>
              <w:t xml:space="preserve"> </w:t>
            </w:r>
            <w:r w:rsidRPr="001D3EE8">
              <w:rPr>
                <w:rFonts w:ascii="Times New Roman" w:eastAsia="Times New Roman" w:hAnsi="Times New Roman" w:cs="Times New Roman"/>
                <w:sz w:val="24"/>
                <w:szCs w:val="24"/>
                <w:lang w:val="kk-KZ" w:eastAsia="ru-RU"/>
              </w:rPr>
              <w:t>Төменде көрсетілген құжаттар және онда көрсетілген шарттар осы Шартты құрайды және оның ажырамас бөлігі болып табылады, атап айтқанда:</w:t>
            </w:r>
          </w:p>
          <w:p w:rsidR="0049622D" w:rsidRPr="001D3EE8" w:rsidRDefault="0049622D"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1) осы Шарт;</w:t>
            </w:r>
          </w:p>
          <w:p w:rsidR="0049622D" w:rsidRPr="001D3EE8" w:rsidRDefault="0049622D"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 xml:space="preserve">2) </w:t>
            </w:r>
            <w:r w:rsidR="008A6939" w:rsidRPr="008A6939">
              <w:rPr>
                <w:rFonts w:ascii="Times New Roman" w:eastAsia="Times New Roman" w:hAnsi="Times New Roman" w:cs="Times New Roman"/>
                <w:sz w:val="24"/>
                <w:szCs w:val="24"/>
                <w:lang w:val="kk-KZ" w:eastAsia="ru-RU"/>
              </w:rPr>
              <w:t>Шартқа қосымша</w:t>
            </w:r>
            <w:r w:rsidRPr="001D3EE8">
              <w:rPr>
                <w:rFonts w:ascii="Times New Roman" w:eastAsia="Times New Roman" w:hAnsi="Times New Roman" w:cs="Times New Roman"/>
                <w:sz w:val="24"/>
                <w:szCs w:val="24"/>
                <w:lang w:val="kk-KZ" w:eastAsia="ru-RU"/>
              </w:rPr>
              <w:t>.</w:t>
            </w:r>
          </w:p>
          <w:p w:rsidR="0049622D" w:rsidRPr="001D3EE8" w:rsidRDefault="0049622D"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9.9 Осы Шарт 2 данада мемлекеттік және екі тарапқа да қолайлы тілде жасалған, Тараптардың әрқайсысына бір-біреуден бірдей заңды күші бар.</w:t>
            </w:r>
          </w:p>
          <w:p w:rsidR="0049622D" w:rsidRDefault="0049622D" w:rsidP="00035CF9">
            <w:pPr>
              <w:pStyle w:val="a4"/>
              <w:tabs>
                <w:tab w:val="left" w:pos="0"/>
              </w:tabs>
              <w:ind w:left="0"/>
              <w:jc w:val="both"/>
              <w:rPr>
                <w:rFonts w:ascii="Times New Roman" w:eastAsia="Times New Roman" w:hAnsi="Times New Roman" w:cs="Times New Roman"/>
                <w:sz w:val="24"/>
                <w:szCs w:val="24"/>
                <w:lang w:val="kk-KZ" w:eastAsia="ru-RU"/>
              </w:rPr>
            </w:pPr>
          </w:p>
          <w:p w:rsidR="00035CF9" w:rsidRDefault="00035CF9" w:rsidP="00035CF9">
            <w:pPr>
              <w:pStyle w:val="a4"/>
              <w:tabs>
                <w:tab w:val="left" w:pos="0"/>
              </w:tabs>
              <w:ind w:left="0"/>
              <w:jc w:val="both"/>
              <w:rPr>
                <w:rFonts w:ascii="Times New Roman" w:eastAsia="Times New Roman" w:hAnsi="Times New Roman" w:cs="Times New Roman"/>
                <w:sz w:val="24"/>
                <w:szCs w:val="24"/>
                <w:lang w:val="kk-KZ" w:eastAsia="ru-RU"/>
              </w:rPr>
            </w:pPr>
          </w:p>
          <w:p w:rsidR="00035CF9" w:rsidRDefault="00035CF9" w:rsidP="00035CF9">
            <w:pPr>
              <w:pStyle w:val="a4"/>
              <w:tabs>
                <w:tab w:val="left" w:pos="0"/>
              </w:tabs>
              <w:ind w:left="0"/>
              <w:jc w:val="both"/>
              <w:rPr>
                <w:rFonts w:ascii="Times New Roman" w:eastAsia="Times New Roman" w:hAnsi="Times New Roman" w:cs="Times New Roman"/>
                <w:sz w:val="24"/>
                <w:szCs w:val="24"/>
                <w:lang w:val="kk-KZ" w:eastAsia="ru-RU"/>
              </w:rPr>
            </w:pPr>
          </w:p>
          <w:p w:rsidR="00035CF9" w:rsidRDefault="00035CF9" w:rsidP="00035CF9">
            <w:pPr>
              <w:pStyle w:val="a4"/>
              <w:tabs>
                <w:tab w:val="left" w:pos="0"/>
              </w:tabs>
              <w:ind w:left="0"/>
              <w:jc w:val="both"/>
              <w:rPr>
                <w:rFonts w:ascii="Times New Roman" w:eastAsia="Times New Roman" w:hAnsi="Times New Roman" w:cs="Times New Roman"/>
                <w:sz w:val="24"/>
                <w:szCs w:val="24"/>
                <w:lang w:val="kk-KZ" w:eastAsia="ru-RU"/>
              </w:rPr>
            </w:pPr>
          </w:p>
          <w:p w:rsidR="00035CF9" w:rsidRPr="001D3EE8" w:rsidRDefault="00035CF9" w:rsidP="00643984">
            <w:pPr>
              <w:pStyle w:val="a4"/>
              <w:tabs>
                <w:tab w:val="left" w:pos="0"/>
              </w:tabs>
              <w:ind w:left="0"/>
              <w:jc w:val="both"/>
              <w:rPr>
                <w:rFonts w:ascii="Times New Roman" w:eastAsia="Times New Roman" w:hAnsi="Times New Roman" w:cs="Times New Roman"/>
                <w:sz w:val="24"/>
                <w:szCs w:val="24"/>
                <w:lang w:val="kk-KZ" w:eastAsia="ru-RU"/>
              </w:rPr>
            </w:pPr>
          </w:p>
          <w:p w:rsidR="009E4B48" w:rsidRPr="00E63EEE" w:rsidRDefault="0049622D" w:rsidP="00E63EEE">
            <w:pPr>
              <w:pStyle w:val="a4"/>
              <w:tabs>
                <w:tab w:val="left" w:pos="0"/>
              </w:tabs>
              <w:ind w:left="0"/>
              <w:jc w:val="center"/>
              <w:rPr>
                <w:rFonts w:ascii="Times New Roman" w:eastAsia="Times New Roman" w:hAnsi="Times New Roman" w:cs="Times New Roman"/>
                <w:b/>
                <w:sz w:val="24"/>
                <w:szCs w:val="24"/>
                <w:lang w:val="kk-KZ" w:eastAsia="ru-RU"/>
              </w:rPr>
            </w:pPr>
            <w:r w:rsidRPr="00643984">
              <w:rPr>
                <w:rFonts w:ascii="Times New Roman" w:eastAsia="Times New Roman" w:hAnsi="Times New Roman" w:cs="Times New Roman"/>
                <w:b/>
                <w:sz w:val="24"/>
                <w:szCs w:val="24"/>
                <w:lang w:val="kk-KZ" w:eastAsia="ru-RU"/>
              </w:rPr>
              <w:t>10 Заңды мекенжайлары және банк реквизиттері:</w:t>
            </w:r>
          </w:p>
          <w:p w:rsidR="009E4B48" w:rsidRPr="001D3EE8" w:rsidRDefault="0049622D" w:rsidP="00643984">
            <w:pPr>
              <w:pStyle w:val="a4"/>
              <w:tabs>
                <w:tab w:val="left" w:pos="0"/>
              </w:tabs>
              <w:ind w:left="0"/>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10.1 Осы Шарт бойынша өзара міндеттерді толық және уақытылы орындау мақсатында өзгерген күннен бастап 5 (бес) жұмыс күннен кешіктірмей Тараптар мекенжайлардың және/немесе банк реквизиттерінің өзгергені, сондай-ақ өздерінің компанияларының қайта құрылғаны немесе жойылғаны туралы бір-біріне хабарлауға міндетті.</w:t>
            </w:r>
          </w:p>
          <w:p w:rsidR="0049622D" w:rsidRPr="00643984" w:rsidRDefault="0049622D" w:rsidP="00643984">
            <w:pPr>
              <w:pStyle w:val="a4"/>
              <w:tabs>
                <w:tab w:val="left" w:pos="0"/>
              </w:tabs>
              <w:ind w:left="0"/>
              <w:jc w:val="both"/>
              <w:rPr>
                <w:rFonts w:ascii="Times New Roman" w:eastAsia="Times New Roman" w:hAnsi="Times New Roman" w:cs="Times New Roman"/>
                <w:b/>
                <w:sz w:val="24"/>
                <w:szCs w:val="24"/>
                <w:lang w:val="kk-KZ" w:eastAsia="ru-RU"/>
              </w:rPr>
            </w:pPr>
            <w:r w:rsidRPr="00643984">
              <w:rPr>
                <w:rFonts w:ascii="Times New Roman" w:eastAsia="Times New Roman" w:hAnsi="Times New Roman" w:cs="Times New Roman"/>
                <w:b/>
                <w:sz w:val="24"/>
                <w:szCs w:val="24"/>
                <w:lang w:val="kk-KZ" w:eastAsia="ru-RU"/>
              </w:rPr>
              <w:t xml:space="preserve">Орындаушы: </w:t>
            </w:r>
          </w:p>
          <w:p w:rsidR="0049622D" w:rsidRPr="001D3EE8" w:rsidRDefault="0049622D" w:rsidP="00643984">
            <w:pPr>
              <w:pStyle w:val="a4"/>
              <w:tabs>
                <w:tab w:val="left" w:pos="0"/>
              </w:tabs>
              <w:ind w:left="0"/>
              <w:jc w:val="both"/>
              <w:rPr>
                <w:rFonts w:ascii="Times New Roman" w:eastAsia="Times New Roman" w:hAnsi="Times New Roman" w:cs="Times New Roman"/>
                <w:b/>
                <w:sz w:val="24"/>
                <w:szCs w:val="24"/>
                <w:lang w:val="kk-KZ" w:eastAsia="ru-RU"/>
              </w:rPr>
            </w:pPr>
            <w:r w:rsidRPr="00643984">
              <w:rPr>
                <w:rFonts w:ascii="Times New Roman" w:eastAsia="Times New Roman" w:hAnsi="Times New Roman" w:cs="Times New Roman"/>
                <w:b/>
                <w:sz w:val="24"/>
                <w:szCs w:val="24"/>
                <w:lang w:val="kk-KZ" w:eastAsia="ru-RU"/>
              </w:rPr>
              <w:t xml:space="preserve">Қазақстан Республикасы Денсаулық сақтау  министрлігі «Дәрілік заттарды, медициналық мақсаттағы бұйымдарды және медицина техникасын сараптау </w:t>
            </w:r>
            <w:r w:rsidRPr="001D3EE8">
              <w:rPr>
                <w:rFonts w:ascii="Times New Roman" w:eastAsia="Times New Roman" w:hAnsi="Times New Roman" w:cs="Times New Roman"/>
                <w:b/>
                <w:sz w:val="24"/>
                <w:szCs w:val="24"/>
                <w:lang w:val="kk-KZ" w:eastAsia="ru-RU"/>
              </w:rPr>
              <w:t>ұ</w:t>
            </w:r>
            <w:r w:rsidRPr="00643984">
              <w:rPr>
                <w:rFonts w:ascii="Times New Roman" w:eastAsia="Times New Roman" w:hAnsi="Times New Roman" w:cs="Times New Roman"/>
                <w:b/>
                <w:sz w:val="24"/>
                <w:szCs w:val="24"/>
                <w:lang w:val="kk-KZ" w:eastAsia="ru-RU"/>
              </w:rPr>
              <w:t xml:space="preserve">лттық орталығы»  </w:t>
            </w:r>
            <w:r w:rsidRPr="001D3EE8">
              <w:rPr>
                <w:rFonts w:ascii="Times New Roman" w:eastAsia="Times New Roman" w:hAnsi="Times New Roman" w:cs="Times New Roman"/>
                <w:b/>
                <w:sz w:val="24"/>
                <w:szCs w:val="24"/>
                <w:lang w:val="kk-KZ" w:eastAsia="ru-RU"/>
              </w:rPr>
              <w:t>ШЖҚ РМК</w:t>
            </w:r>
          </w:p>
          <w:p w:rsidR="0049622D" w:rsidRPr="00035CF9" w:rsidRDefault="0049622D" w:rsidP="00035CF9">
            <w:pPr>
              <w:pStyle w:val="a4"/>
              <w:tabs>
                <w:tab w:val="left" w:pos="0"/>
              </w:tabs>
              <w:ind w:left="0"/>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Алматы қ-сы, Абылай хан д-лы, 63/110</w:t>
            </w:r>
          </w:p>
          <w:p w:rsidR="0049622D" w:rsidRPr="00643984" w:rsidRDefault="0049622D" w:rsidP="00035CF9">
            <w:pPr>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Б</w:t>
            </w:r>
            <w:r w:rsidRPr="001D3EE8">
              <w:rPr>
                <w:rFonts w:ascii="Times New Roman" w:eastAsia="Times New Roman" w:hAnsi="Times New Roman" w:cs="Times New Roman"/>
                <w:sz w:val="24"/>
                <w:szCs w:val="24"/>
                <w:lang w:val="kk-KZ" w:eastAsia="ru-RU"/>
              </w:rPr>
              <w:t>С</w:t>
            </w:r>
            <w:r w:rsidRPr="00643984">
              <w:rPr>
                <w:rFonts w:ascii="Times New Roman" w:eastAsia="Times New Roman" w:hAnsi="Times New Roman" w:cs="Times New Roman"/>
                <w:sz w:val="24"/>
                <w:szCs w:val="24"/>
                <w:lang w:val="kk-KZ" w:eastAsia="ru-RU"/>
              </w:rPr>
              <w:t>Н 980 240 003 251</w:t>
            </w:r>
          </w:p>
          <w:p w:rsidR="0049622D" w:rsidRPr="00643984" w:rsidRDefault="0049622D" w:rsidP="00035CF9">
            <w:pPr>
              <w:jc w:val="both"/>
              <w:rPr>
                <w:rFonts w:ascii="Times New Roman" w:eastAsia="Times New Roman" w:hAnsi="Times New Roman" w:cs="Times New Roman"/>
                <w:sz w:val="24"/>
                <w:szCs w:val="24"/>
                <w:lang w:val="kk-KZ" w:eastAsia="ru-RU"/>
              </w:rPr>
            </w:pPr>
            <w:r w:rsidRPr="001D3EE8">
              <w:rPr>
                <w:rFonts w:ascii="Times New Roman" w:eastAsia="Times New Roman" w:hAnsi="Times New Roman" w:cs="Times New Roman"/>
                <w:sz w:val="24"/>
                <w:szCs w:val="24"/>
                <w:lang w:val="kk-KZ" w:eastAsia="ru-RU"/>
              </w:rPr>
              <w:t>Б</w:t>
            </w:r>
            <w:r w:rsidRPr="00643984">
              <w:rPr>
                <w:rFonts w:ascii="Times New Roman" w:eastAsia="Times New Roman" w:hAnsi="Times New Roman" w:cs="Times New Roman"/>
                <w:sz w:val="24"/>
                <w:szCs w:val="24"/>
                <w:lang w:val="kk-KZ" w:eastAsia="ru-RU"/>
              </w:rPr>
              <w:t>енефициар</w:t>
            </w:r>
            <w:r w:rsidRPr="001D3EE8">
              <w:rPr>
                <w:rFonts w:ascii="Times New Roman" w:eastAsia="Times New Roman" w:hAnsi="Times New Roman" w:cs="Times New Roman"/>
                <w:sz w:val="24"/>
                <w:szCs w:val="24"/>
                <w:lang w:val="kk-KZ" w:eastAsia="ru-RU"/>
              </w:rPr>
              <w:t>дың банкі</w:t>
            </w:r>
            <w:r w:rsidRPr="00643984">
              <w:rPr>
                <w:rFonts w:ascii="Times New Roman" w:eastAsia="Times New Roman" w:hAnsi="Times New Roman" w:cs="Times New Roman"/>
                <w:sz w:val="24"/>
                <w:szCs w:val="24"/>
                <w:lang w:val="kk-KZ" w:eastAsia="ru-RU"/>
              </w:rPr>
              <w:t>:</w:t>
            </w:r>
          </w:p>
          <w:p w:rsidR="0049622D" w:rsidRPr="00643984" w:rsidRDefault="0049622D" w:rsidP="00035CF9">
            <w:pPr>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w:t>
            </w:r>
            <w:r w:rsidRPr="001D3EE8">
              <w:rPr>
                <w:rFonts w:ascii="Times New Roman" w:eastAsia="Times New Roman" w:hAnsi="Times New Roman" w:cs="Times New Roman"/>
                <w:sz w:val="24"/>
                <w:szCs w:val="24"/>
                <w:lang w:val="kk-KZ" w:eastAsia="ru-RU"/>
              </w:rPr>
              <w:t>Қазақстанның Халық банкі» АҚ</w:t>
            </w:r>
            <w:r w:rsidRPr="00643984">
              <w:rPr>
                <w:rFonts w:ascii="Times New Roman" w:eastAsia="Times New Roman" w:hAnsi="Times New Roman" w:cs="Times New Roman"/>
                <w:sz w:val="24"/>
                <w:szCs w:val="24"/>
                <w:lang w:val="kk-KZ" w:eastAsia="ru-RU"/>
              </w:rPr>
              <w:t xml:space="preserve"> Алматы</w:t>
            </w:r>
            <w:r w:rsidRPr="001D3EE8">
              <w:rPr>
                <w:rFonts w:ascii="Times New Roman" w:eastAsia="Times New Roman" w:hAnsi="Times New Roman" w:cs="Times New Roman"/>
                <w:sz w:val="24"/>
                <w:szCs w:val="24"/>
                <w:lang w:val="kk-KZ" w:eastAsia="ru-RU"/>
              </w:rPr>
              <w:t xml:space="preserve"> қ-сы</w:t>
            </w:r>
          </w:p>
          <w:p w:rsidR="0049622D" w:rsidRPr="00643984" w:rsidRDefault="0049622D" w:rsidP="00035CF9">
            <w:pPr>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lastRenderedPageBreak/>
              <w:t>КБЕ 16 Код</w:t>
            </w:r>
            <w:r w:rsidRPr="001D3EE8">
              <w:rPr>
                <w:rFonts w:ascii="Times New Roman" w:eastAsia="Times New Roman" w:hAnsi="Times New Roman" w:cs="Times New Roman"/>
                <w:sz w:val="24"/>
                <w:szCs w:val="24"/>
                <w:lang w:val="kk-KZ" w:eastAsia="ru-RU"/>
              </w:rPr>
              <w:t>ы</w:t>
            </w:r>
            <w:r w:rsidRPr="00643984">
              <w:rPr>
                <w:rFonts w:ascii="Times New Roman" w:eastAsia="Times New Roman" w:hAnsi="Times New Roman" w:cs="Times New Roman"/>
                <w:sz w:val="24"/>
                <w:szCs w:val="24"/>
                <w:lang w:val="kk-KZ" w:eastAsia="ru-RU"/>
              </w:rPr>
              <w:t xml:space="preserve"> 601 Swift (БИК) HSBKKZKX</w:t>
            </w:r>
          </w:p>
          <w:p w:rsidR="0049622D" w:rsidRPr="00643984" w:rsidRDefault="0049622D" w:rsidP="00035CF9">
            <w:pPr>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KZTKZ706010131000118675</w:t>
            </w:r>
          </w:p>
          <w:p w:rsidR="0049622D" w:rsidRPr="00643984" w:rsidRDefault="0049622D" w:rsidP="00035CF9">
            <w:pPr>
              <w:jc w:val="both"/>
              <w:rPr>
                <w:rFonts w:ascii="Times New Roman" w:eastAsia="Times New Roman" w:hAnsi="Times New Roman" w:cs="Times New Roman"/>
                <w:b/>
                <w:sz w:val="24"/>
                <w:szCs w:val="24"/>
                <w:lang w:val="kk-KZ" w:eastAsia="ru-RU"/>
              </w:rPr>
            </w:pPr>
            <w:r w:rsidRPr="00643984">
              <w:rPr>
                <w:rFonts w:ascii="Times New Roman" w:eastAsia="Times New Roman" w:hAnsi="Times New Roman" w:cs="Times New Roman"/>
                <w:b/>
                <w:sz w:val="24"/>
                <w:szCs w:val="24"/>
                <w:lang w:val="kk-KZ" w:eastAsia="ru-RU"/>
              </w:rPr>
              <w:t>RUB</w:t>
            </w:r>
          </w:p>
          <w:p w:rsidR="0049622D" w:rsidRPr="00643984" w:rsidRDefault="0049622D" w:rsidP="00035CF9">
            <w:pPr>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 xml:space="preserve">«Қазақстанның Халық банкі» АҚ </w:t>
            </w:r>
          </w:p>
          <w:p w:rsidR="0049622D" w:rsidRPr="00643984" w:rsidRDefault="0049622D" w:rsidP="00035CF9">
            <w:pPr>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(Б</w:t>
            </w:r>
            <w:r w:rsidRPr="001D3EE8">
              <w:rPr>
                <w:rFonts w:ascii="Times New Roman" w:eastAsia="Times New Roman" w:hAnsi="Times New Roman" w:cs="Times New Roman"/>
                <w:sz w:val="24"/>
                <w:szCs w:val="24"/>
                <w:lang w:val="kk-KZ" w:eastAsia="ru-RU"/>
              </w:rPr>
              <w:t>С</w:t>
            </w:r>
            <w:r w:rsidRPr="00643984">
              <w:rPr>
                <w:rFonts w:ascii="Times New Roman" w:eastAsia="Times New Roman" w:hAnsi="Times New Roman" w:cs="Times New Roman"/>
                <w:sz w:val="24"/>
                <w:szCs w:val="24"/>
                <w:lang w:val="kk-KZ" w:eastAsia="ru-RU"/>
              </w:rPr>
              <w:t>К) HSBKKZKX</w:t>
            </w:r>
          </w:p>
          <w:p w:rsidR="0049622D" w:rsidRPr="001D3EE8" w:rsidRDefault="0049622D" w:rsidP="00035CF9">
            <w:pPr>
              <w:jc w:val="both"/>
              <w:rPr>
                <w:rFonts w:ascii="Times New Roman" w:eastAsia="Times New Roman" w:hAnsi="Times New Roman" w:cs="Times New Roman"/>
                <w:sz w:val="24"/>
                <w:szCs w:val="24"/>
                <w:lang w:eastAsia="ru-RU"/>
              </w:rPr>
            </w:pPr>
            <w:r w:rsidRPr="001D3EE8">
              <w:rPr>
                <w:rFonts w:ascii="Times New Roman" w:eastAsia="Times New Roman" w:hAnsi="Times New Roman" w:cs="Times New Roman"/>
                <w:sz w:val="24"/>
                <w:szCs w:val="24"/>
                <w:lang w:eastAsia="ru-RU"/>
              </w:rPr>
              <w:t>RURKZ436010131000118676</w:t>
            </w:r>
          </w:p>
          <w:p w:rsidR="0049622D" w:rsidRPr="001D3EE8" w:rsidRDefault="0049622D" w:rsidP="00035CF9">
            <w:pPr>
              <w:jc w:val="both"/>
              <w:rPr>
                <w:rFonts w:ascii="Times New Roman" w:eastAsia="Times New Roman" w:hAnsi="Times New Roman" w:cs="Times New Roman"/>
                <w:sz w:val="24"/>
                <w:szCs w:val="24"/>
                <w:lang w:eastAsia="ru-RU"/>
              </w:rPr>
            </w:pPr>
            <w:r w:rsidRPr="001D3EE8">
              <w:rPr>
                <w:rFonts w:ascii="Times New Roman" w:eastAsia="Times New Roman" w:hAnsi="Times New Roman" w:cs="Times New Roman"/>
                <w:sz w:val="24"/>
                <w:szCs w:val="24"/>
                <w:lang w:eastAsia="ru-RU"/>
              </w:rPr>
              <w:t xml:space="preserve">Банк корреспондент: </w:t>
            </w:r>
            <w:r w:rsidRPr="001D3EE8">
              <w:rPr>
                <w:rFonts w:ascii="Times New Roman" w:eastAsia="Times New Roman" w:hAnsi="Times New Roman" w:cs="Times New Roman"/>
                <w:sz w:val="24"/>
                <w:szCs w:val="24"/>
                <w:lang w:val="kk-KZ" w:eastAsia="ru-RU"/>
              </w:rPr>
              <w:t>«</w:t>
            </w:r>
            <w:r w:rsidRPr="001D3EE8">
              <w:rPr>
                <w:rFonts w:ascii="Times New Roman" w:eastAsia="Times New Roman" w:hAnsi="Times New Roman" w:cs="Times New Roman"/>
                <w:sz w:val="24"/>
                <w:szCs w:val="24"/>
                <w:lang w:eastAsia="ru-RU"/>
              </w:rPr>
              <w:t>НБК-Банк</w:t>
            </w:r>
            <w:r w:rsidRPr="001D3EE8">
              <w:rPr>
                <w:rFonts w:ascii="Times New Roman" w:eastAsia="Times New Roman" w:hAnsi="Times New Roman" w:cs="Times New Roman"/>
                <w:sz w:val="24"/>
                <w:szCs w:val="24"/>
                <w:lang w:val="kk-KZ" w:eastAsia="ru-RU"/>
              </w:rPr>
              <w:t>» АҚ</w:t>
            </w:r>
            <w:r w:rsidRPr="001D3EE8">
              <w:rPr>
                <w:rFonts w:ascii="Times New Roman" w:eastAsia="Times New Roman" w:hAnsi="Times New Roman" w:cs="Times New Roman"/>
                <w:sz w:val="24"/>
                <w:szCs w:val="24"/>
                <w:lang w:eastAsia="ru-RU"/>
              </w:rPr>
              <w:t xml:space="preserve"> РФ, М</w:t>
            </w:r>
            <w:r w:rsidRPr="001D3EE8">
              <w:rPr>
                <w:rFonts w:ascii="Times New Roman" w:eastAsia="Times New Roman" w:hAnsi="Times New Roman" w:cs="Times New Roman"/>
                <w:sz w:val="24"/>
                <w:szCs w:val="24"/>
                <w:lang w:val="kk-KZ" w:eastAsia="ru-RU"/>
              </w:rPr>
              <w:t>әскеу қ-сы</w:t>
            </w:r>
            <w:r w:rsidRPr="001D3EE8">
              <w:rPr>
                <w:rFonts w:ascii="Times New Roman" w:eastAsia="Times New Roman" w:hAnsi="Times New Roman" w:cs="Times New Roman"/>
                <w:sz w:val="24"/>
                <w:szCs w:val="24"/>
                <w:lang w:eastAsia="ru-RU"/>
              </w:rPr>
              <w:t>, Р</w:t>
            </w:r>
            <w:r w:rsidRPr="001D3EE8">
              <w:rPr>
                <w:rFonts w:ascii="Times New Roman" w:eastAsia="Times New Roman" w:hAnsi="Times New Roman" w:cs="Times New Roman"/>
                <w:sz w:val="24"/>
                <w:szCs w:val="24"/>
                <w:lang w:val="kk-KZ" w:eastAsia="ru-RU"/>
              </w:rPr>
              <w:t>есей</w:t>
            </w:r>
            <w:r w:rsidRPr="001D3EE8">
              <w:rPr>
                <w:rFonts w:ascii="Times New Roman" w:eastAsia="Times New Roman" w:hAnsi="Times New Roman" w:cs="Times New Roman"/>
                <w:sz w:val="24"/>
                <w:szCs w:val="24"/>
                <w:lang w:eastAsia="ru-RU"/>
              </w:rPr>
              <w:t>.</w:t>
            </w:r>
          </w:p>
          <w:p w:rsidR="0049622D" w:rsidRPr="001D3EE8" w:rsidRDefault="0049622D" w:rsidP="00035CF9">
            <w:pPr>
              <w:jc w:val="both"/>
              <w:rPr>
                <w:rFonts w:ascii="Times New Roman" w:eastAsia="Times New Roman" w:hAnsi="Times New Roman" w:cs="Times New Roman"/>
                <w:sz w:val="24"/>
                <w:szCs w:val="24"/>
                <w:lang w:eastAsia="ru-RU"/>
              </w:rPr>
            </w:pPr>
            <w:r w:rsidRPr="001D3EE8">
              <w:rPr>
                <w:rFonts w:ascii="Times New Roman" w:eastAsia="Times New Roman" w:hAnsi="Times New Roman" w:cs="Times New Roman"/>
                <w:sz w:val="24"/>
                <w:szCs w:val="24"/>
                <w:lang w:eastAsia="ru-RU"/>
              </w:rPr>
              <w:t>Корреспондент</w:t>
            </w:r>
            <w:r w:rsidRPr="001D3EE8">
              <w:rPr>
                <w:rFonts w:ascii="Times New Roman" w:eastAsia="Times New Roman" w:hAnsi="Times New Roman" w:cs="Times New Roman"/>
                <w:sz w:val="24"/>
                <w:szCs w:val="24"/>
                <w:lang w:val="kk-KZ" w:eastAsia="ru-RU"/>
              </w:rPr>
              <w:t>тік шот:</w:t>
            </w:r>
            <w:r w:rsidRPr="001D3EE8">
              <w:rPr>
                <w:rFonts w:ascii="Times New Roman" w:eastAsia="Times New Roman" w:hAnsi="Times New Roman" w:cs="Times New Roman"/>
                <w:sz w:val="24"/>
                <w:szCs w:val="24"/>
                <w:lang w:eastAsia="ru-RU"/>
              </w:rPr>
              <w:t xml:space="preserve"> 30111810809270000003</w:t>
            </w:r>
          </w:p>
          <w:p w:rsidR="0049622D" w:rsidRPr="001D3EE8" w:rsidRDefault="0049622D" w:rsidP="00035CF9">
            <w:pPr>
              <w:jc w:val="both"/>
              <w:rPr>
                <w:rFonts w:ascii="Times New Roman" w:eastAsia="Times New Roman" w:hAnsi="Times New Roman" w:cs="Times New Roman"/>
                <w:sz w:val="24"/>
                <w:szCs w:val="24"/>
                <w:lang w:eastAsia="ru-RU"/>
              </w:rPr>
            </w:pPr>
            <w:r w:rsidRPr="001D3EE8">
              <w:rPr>
                <w:rFonts w:ascii="Times New Roman" w:eastAsia="Times New Roman" w:hAnsi="Times New Roman" w:cs="Times New Roman"/>
                <w:sz w:val="24"/>
                <w:szCs w:val="24"/>
                <w:lang w:eastAsia="ru-RU"/>
              </w:rPr>
              <w:t>Б</w:t>
            </w:r>
            <w:r w:rsidRPr="001D3EE8">
              <w:rPr>
                <w:rFonts w:ascii="Times New Roman" w:eastAsia="Times New Roman" w:hAnsi="Times New Roman" w:cs="Times New Roman"/>
                <w:sz w:val="24"/>
                <w:szCs w:val="24"/>
                <w:lang w:val="kk-KZ" w:eastAsia="ru-RU"/>
              </w:rPr>
              <w:t>С</w:t>
            </w:r>
            <w:r w:rsidRPr="001D3EE8">
              <w:rPr>
                <w:rFonts w:ascii="Times New Roman" w:eastAsia="Times New Roman" w:hAnsi="Times New Roman" w:cs="Times New Roman"/>
                <w:sz w:val="24"/>
                <w:szCs w:val="24"/>
                <w:lang w:eastAsia="ru-RU"/>
              </w:rPr>
              <w:t>К 044525637</w:t>
            </w:r>
          </w:p>
          <w:p w:rsidR="0049622D" w:rsidRPr="001D3EE8" w:rsidRDefault="0049622D" w:rsidP="00035CF9">
            <w:pPr>
              <w:jc w:val="both"/>
              <w:rPr>
                <w:rFonts w:ascii="Times New Roman" w:eastAsia="Times New Roman" w:hAnsi="Times New Roman" w:cs="Times New Roman"/>
                <w:sz w:val="24"/>
                <w:szCs w:val="24"/>
                <w:lang w:eastAsia="ru-RU"/>
              </w:rPr>
            </w:pPr>
            <w:r w:rsidRPr="001D3EE8">
              <w:rPr>
                <w:rFonts w:ascii="Times New Roman" w:eastAsia="Times New Roman" w:hAnsi="Times New Roman" w:cs="Times New Roman"/>
                <w:sz w:val="24"/>
                <w:szCs w:val="24"/>
                <w:lang w:eastAsia="ru-RU"/>
              </w:rPr>
              <w:t>К/С 30101810945250000637</w:t>
            </w:r>
          </w:p>
          <w:p w:rsidR="0049622D" w:rsidRPr="001D3EE8" w:rsidRDefault="0049622D" w:rsidP="00035CF9">
            <w:pPr>
              <w:jc w:val="both"/>
              <w:rPr>
                <w:rFonts w:ascii="Times New Roman" w:eastAsia="Times New Roman" w:hAnsi="Times New Roman" w:cs="Times New Roman"/>
                <w:sz w:val="24"/>
                <w:szCs w:val="24"/>
                <w:lang w:eastAsia="ru-RU"/>
              </w:rPr>
            </w:pPr>
            <w:r w:rsidRPr="001D3EE8">
              <w:rPr>
                <w:rFonts w:ascii="Times New Roman" w:eastAsia="Times New Roman" w:hAnsi="Times New Roman" w:cs="Times New Roman"/>
                <w:sz w:val="24"/>
                <w:szCs w:val="24"/>
                <w:lang w:eastAsia="ru-RU"/>
              </w:rPr>
              <w:t>SWIFT BIC: HSBKRU4CXXX</w:t>
            </w:r>
          </w:p>
          <w:p w:rsidR="0049622D" w:rsidRPr="001D3EE8" w:rsidRDefault="0049622D" w:rsidP="00035CF9">
            <w:pPr>
              <w:jc w:val="both"/>
              <w:rPr>
                <w:rFonts w:ascii="Times New Roman" w:eastAsia="Times New Roman" w:hAnsi="Times New Roman" w:cs="Times New Roman"/>
                <w:b/>
                <w:sz w:val="24"/>
                <w:szCs w:val="24"/>
                <w:lang w:eastAsia="ru-RU"/>
              </w:rPr>
            </w:pPr>
            <w:r w:rsidRPr="001D3EE8">
              <w:rPr>
                <w:rFonts w:ascii="Times New Roman" w:eastAsia="Times New Roman" w:hAnsi="Times New Roman" w:cs="Times New Roman"/>
                <w:b/>
                <w:sz w:val="24"/>
                <w:szCs w:val="24"/>
                <w:lang w:eastAsia="ru-RU"/>
              </w:rPr>
              <w:t>USD</w:t>
            </w:r>
          </w:p>
          <w:p w:rsidR="0049622D" w:rsidRPr="00643984" w:rsidRDefault="0049622D"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w:t>
            </w:r>
            <w:proofErr w:type="spellStart"/>
            <w:r w:rsidRPr="00035CF9">
              <w:rPr>
                <w:rFonts w:ascii="Times New Roman" w:eastAsia="Times New Roman" w:hAnsi="Times New Roman" w:cs="Times New Roman"/>
                <w:sz w:val="24"/>
                <w:szCs w:val="24"/>
                <w:lang w:val="en-US" w:eastAsia="ru-RU"/>
              </w:rPr>
              <w:t>Qazaq</w:t>
            </w:r>
            <w:proofErr w:type="spellEnd"/>
            <w:r w:rsidRPr="00643984">
              <w:rPr>
                <w:rFonts w:ascii="Times New Roman" w:eastAsia="Times New Roman" w:hAnsi="Times New Roman" w:cs="Times New Roman"/>
                <w:sz w:val="24"/>
                <w:szCs w:val="24"/>
                <w:lang w:eastAsia="ru-RU"/>
              </w:rPr>
              <w:t xml:space="preserve"> </w:t>
            </w:r>
            <w:proofErr w:type="spellStart"/>
            <w:r w:rsidRPr="00035CF9">
              <w:rPr>
                <w:rFonts w:ascii="Times New Roman" w:eastAsia="Times New Roman" w:hAnsi="Times New Roman" w:cs="Times New Roman"/>
                <w:sz w:val="24"/>
                <w:szCs w:val="24"/>
                <w:lang w:val="en-US" w:eastAsia="ru-RU"/>
              </w:rPr>
              <w:t>Banki</w:t>
            </w:r>
            <w:proofErr w:type="spellEnd"/>
            <w:r w:rsidRPr="00643984">
              <w:rPr>
                <w:rFonts w:ascii="Times New Roman" w:eastAsia="Times New Roman" w:hAnsi="Times New Roman" w:cs="Times New Roman"/>
                <w:sz w:val="24"/>
                <w:szCs w:val="24"/>
                <w:lang w:eastAsia="ru-RU"/>
              </w:rPr>
              <w:t xml:space="preserve">» </w:t>
            </w:r>
            <w:r w:rsidRPr="001D3EE8">
              <w:rPr>
                <w:rFonts w:ascii="Times New Roman" w:eastAsia="Times New Roman" w:hAnsi="Times New Roman" w:cs="Times New Roman"/>
                <w:sz w:val="24"/>
                <w:szCs w:val="24"/>
                <w:lang w:val="kk-KZ" w:eastAsia="ru-RU"/>
              </w:rPr>
              <w:t>АҚ АҚФ</w:t>
            </w:r>
          </w:p>
          <w:p w:rsidR="0049622D" w:rsidRPr="001463B7" w:rsidRDefault="0049622D" w:rsidP="00035CF9">
            <w:pPr>
              <w:jc w:val="both"/>
              <w:rPr>
                <w:rFonts w:ascii="Times New Roman" w:eastAsia="Times New Roman" w:hAnsi="Times New Roman" w:cs="Times New Roman"/>
                <w:sz w:val="24"/>
                <w:szCs w:val="24"/>
                <w:lang w:val="en-US" w:eastAsia="ru-RU"/>
              </w:rPr>
            </w:pPr>
            <w:r w:rsidRPr="001D3EE8">
              <w:rPr>
                <w:rFonts w:ascii="Times New Roman" w:eastAsia="Times New Roman" w:hAnsi="Times New Roman" w:cs="Times New Roman"/>
                <w:sz w:val="24"/>
                <w:szCs w:val="24"/>
                <w:lang w:val="en-US" w:eastAsia="ru-RU"/>
              </w:rPr>
              <w:t>USD</w:t>
            </w:r>
            <w:r w:rsidRPr="001463B7">
              <w:rPr>
                <w:rFonts w:ascii="Times New Roman" w:eastAsia="Times New Roman" w:hAnsi="Times New Roman" w:cs="Times New Roman"/>
                <w:sz w:val="24"/>
                <w:szCs w:val="24"/>
                <w:lang w:val="en-US" w:eastAsia="ru-RU"/>
              </w:rPr>
              <w:t xml:space="preserve"> </w:t>
            </w:r>
            <w:r w:rsidRPr="001D3EE8">
              <w:rPr>
                <w:rFonts w:ascii="Times New Roman" w:eastAsia="Times New Roman" w:hAnsi="Times New Roman" w:cs="Times New Roman"/>
                <w:sz w:val="24"/>
                <w:szCs w:val="24"/>
                <w:lang w:val="en-US" w:eastAsia="ru-RU"/>
              </w:rPr>
              <w:t>KZ</w:t>
            </w:r>
            <w:r w:rsidRPr="001463B7">
              <w:rPr>
                <w:rFonts w:ascii="Times New Roman" w:eastAsia="Times New Roman" w:hAnsi="Times New Roman" w:cs="Times New Roman"/>
                <w:sz w:val="24"/>
                <w:szCs w:val="24"/>
                <w:lang w:val="en-US" w:eastAsia="ru-RU"/>
              </w:rPr>
              <w:t>26549</w:t>
            </w:r>
            <w:r w:rsidRPr="001D3EE8">
              <w:rPr>
                <w:rFonts w:ascii="Times New Roman" w:eastAsia="Times New Roman" w:hAnsi="Times New Roman" w:cs="Times New Roman"/>
                <w:sz w:val="24"/>
                <w:szCs w:val="24"/>
                <w:lang w:val="en-US" w:eastAsia="ru-RU"/>
              </w:rPr>
              <w:t>A</w:t>
            </w:r>
            <w:r w:rsidRPr="001463B7">
              <w:rPr>
                <w:rFonts w:ascii="Times New Roman" w:eastAsia="Times New Roman" w:hAnsi="Times New Roman" w:cs="Times New Roman"/>
                <w:sz w:val="24"/>
                <w:szCs w:val="24"/>
                <w:lang w:val="en-US" w:eastAsia="ru-RU"/>
              </w:rPr>
              <w:t>1840</w:t>
            </w:r>
            <w:r w:rsidRPr="001D3EE8">
              <w:rPr>
                <w:rFonts w:ascii="Times New Roman" w:eastAsia="Times New Roman" w:hAnsi="Times New Roman" w:cs="Times New Roman"/>
                <w:sz w:val="24"/>
                <w:szCs w:val="24"/>
                <w:lang w:val="en-US" w:eastAsia="ru-RU"/>
              </w:rPr>
              <w:t>R</w:t>
            </w:r>
            <w:r w:rsidRPr="001463B7">
              <w:rPr>
                <w:rFonts w:ascii="Times New Roman" w:eastAsia="Times New Roman" w:hAnsi="Times New Roman" w:cs="Times New Roman"/>
                <w:sz w:val="24"/>
                <w:szCs w:val="24"/>
                <w:lang w:val="en-US" w:eastAsia="ru-RU"/>
              </w:rPr>
              <w:t xml:space="preserve">6005380 </w:t>
            </w:r>
          </w:p>
          <w:p w:rsidR="0049622D" w:rsidRPr="001D3EE8" w:rsidRDefault="0049622D" w:rsidP="00035CF9">
            <w:pPr>
              <w:jc w:val="both"/>
              <w:rPr>
                <w:rFonts w:ascii="Times New Roman" w:eastAsia="Times New Roman" w:hAnsi="Times New Roman" w:cs="Times New Roman"/>
                <w:sz w:val="24"/>
                <w:szCs w:val="24"/>
                <w:lang w:val="en-US" w:eastAsia="ru-RU"/>
              </w:rPr>
            </w:pPr>
            <w:r w:rsidRPr="001D3EE8">
              <w:rPr>
                <w:rFonts w:ascii="Times New Roman" w:eastAsia="Times New Roman" w:hAnsi="Times New Roman" w:cs="Times New Roman"/>
                <w:sz w:val="24"/>
                <w:szCs w:val="24"/>
                <w:lang w:eastAsia="ru-RU"/>
              </w:rPr>
              <w:t>БИК</w:t>
            </w:r>
            <w:r w:rsidRPr="001D3EE8">
              <w:rPr>
                <w:rFonts w:ascii="Times New Roman" w:eastAsia="Times New Roman" w:hAnsi="Times New Roman" w:cs="Times New Roman"/>
                <w:sz w:val="24"/>
                <w:szCs w:val="24"/>
                <w:lang w:val="en-US" w:eastAsia="ru-RU"/>
              </w:rPr>
              <w:t xml:space="preserve"> SENIKZKA</w:t>
            </w:r>
          </w:p>
          <w:p w:rsidR="0049622D" w:rsidRPr="001D3EE8" w:rsidRDefault="0049622D" w:rsidP="00035CF9">
            <w:pPr>
              <w:jc w:val="both"/>
              <w:rPr>
                <w:rFonts w:ascii="Times New Roman" w:eastAsia="Times New Roman" w:hAnsi="Times New Roman" w:cs="Times New Roman"/>
                <w:sz w:val="24"/>
                <w:szCs w:val="24"/>
                <w:lang w:val="en-US" w:eastAsia="ru-RU"/>
              </w:rPr>
            </w:pPr>
            <w:r w:rsidRPr="001D3EE8">
              <w:rPr>
                <w:rFonts w:ascii="Times New Roman" w:eastAsia="Times New Roman" w:hAnsi="Times New Roman" w:cs="Times New Roman"/>
                <w:sz w:val="24"/>
                <w:szCs w:val="24"/>
                <w:lang w:val="en-US" w:eastAsia="ru-RU"/>
              </w:rPr>
              <w:t>Correspondent account: KZ249260001000861001</w:t>
            </w:r>
          </w:p>
          <w:p w:rsidR="0049622D" w:rsidRPr="001D3EE8" w:rsidRDefault="0049622D" w:rsidP="00035CF9">
            <w:pPr>
              <w:jc w:val="both"/>
              <w:rPr>
                <w:rFonts w:ascii="Times New Roman" w:eastAsia="Times New Roman" w:hAnsi="Times New Roman" w:cs="Times New Roman"/>
                <w:sz w:val="24"/>
                <w:szCs w:val="24"/>
                <w:lang w:val="en-US" w:eastAsia="ru-RU"/>
              </w:rPr>
            </w:pPr>
            <w:r w:rsidRPr="001D3EE8">
              <w:rPr>
                <w:rFonts w:ascii="Times New Roman" w:eastAsia="Times New Roman" w:hAnsi="Times New Roman" w:cs="Times New Roman"/>
                <w:sz w:val="24"/>
                <w:szCs w:val="24"/>
                <w:lang w:val="en-US" w:eastAsia="ru-RU"/>
              </w:rPr>
              <w:t>Correspondent Bank: JSC KAZKOMMERTSBANK, ALMATY, KAZAKHSTAN</w:t>
            </w:r>
          </w:p>
          <w:p w:rsidR="0049622D" w:rsidRPr="001D3EE8" w:rsidRDefault="0049622D" w:rsidP="00035CF9">
            <w:pPr>
              <w:jc w:val="both"/>
              <w:rPr>
                <w:rFonts w:ascii="Times New Roman" w:eastAsia="Times New Roman" w:hAnsi="Times New Roman" w:cs="Times New Roman"/>
                <w:sz w:val="24"/>
                <w:szCs w:val="24"/>
                <w:lang w:val="en-US" w:eastAsia="ru-RU"/>
              </w:rPr>
            </w:pPr>
            <w:r w:rsidRPr="001D3EE8">
              <w:rPr>
                <w:rFonts w:ascii="Times New Roman" w:eastAsia="Times New Roman" w:hAnsi="Times New Roman" w:cs="Times New Roman"/>
                <w:sz w:val="24"/>
                <w:szCs w:val="24"/>
                <w:lang w:val="en-US" w:eastAsia="ru-RU"/>
              </w:rPr>
              <w:t xml:space="preserve">SWIFT BIC:  KZKOKZKX  </w:t>
            </w:r>
          </w:p>
          <w:p w:rsidR="0049622D" w:rsidRPr="001D3EE8" w:rsidRDefault="0049622D" w:rsidP="00035CF9">
            <w:pPr>
              <w:jc w:val="both"/>
              <w:rPr>
                <w:rFonts w:ascii="Times New Roman" w:eastAsia="Times New Roman" w:hAnsi="Times New Roman" w:cs="Times New Roman"/>
                <w:b/>
                <w:sz w:val="24"/>
                <w:szCs w:val="24"/>
                <w:lang w:val="en-US" w:eastAsia="ru-RU"/>
              </w:rPr>
            </w:pPr>
            <w:r w:rsidRPr="001D3EE8">
              <w:rPr>
                <w:rFonts w:ascii="Times New Roman" w:eastAsia="Times New Roman" w:hAnsi="Times New Roman" w:cs="Times New Roman"/>
                <w:b/>
                <w:sz w:val="24"/>
                <w:szCs w:val="24"/>
                <w:lang w:val="en-US" w:eastAsia="ru-RU"/>
              </w:rPr>
              <w:t>EUR</w:t>
            </w:r>
          </w:p>
          <w:p w:rsidR="0049622D" w:rsidRPr="001D3EE8" w:rsidRDefault="0049622D" w:rsidP="00035CF9">
            <w:pPr>
              <w:jc w:val="both"/>
              <w:rPr>
                <w:rFonts w:ascii="Times New Roman" w:eastAsia="Times New Roman" w:hAnsi="Times New Roman" w:cs="Times New Roman"/>
                <w:sz w:val="24"/>
                <w:szCs w:val="24"/>
                <w:lang w:val="en-US" w:eastAsia="ru-RU"/>
              </w:rPr>
            </w:pPr>
            <w:r w:rsidRPr="001D3EE8">
              <w:rPr>
                <w:rFonts w:ascii="Times New Roman" w:eastAsia="Times New Roman" w:hAnsi="Times New Roman" w:cs="Times New Roman"/>
                <w:sz w:val="24"/>
                <w:szCs w:val="24"/>
                <w:lang w:val="en-US" w:eastAsia="ru-RU"/>
              </w:rPr>
              <w:t>«</w:t>
            </w:r>
            <w:proofErr w:type="spellStart"/>
            <w:r w:rsidRPr="001D3EE8">
              <w:rPr>
                <w:rFonts w:ascii="Times New Roman" w:eastAsia="Times New Roman" w:hAnsi="Times New Roman" w:cs="Times New Roman"/>
                <w:sz w:val="24"/>
                <w:szCs w:val="24"/>
                <w:lang w:val="en-US" w:eastAsia="ru-RU"/>
              </w:rPr>
              <w:t>Qazaq</w:t>
            </w:r>
            <w:proofErr w:type="spellEnd"/>
            <w:r w:rsidRPr="001D3EE8">
              <w:rPr>
                <w:rFonts w:ascii="Times New Roman" w:eastAsia="Times New Roman" w:hAnsi="Times New Roman" w:cs="Times New Roman"/>
                <w:sz w:val="24"/>
                <w:szCs w:val="24"/>
                <w:lang w:val="en-US" w:eastAsia="ru-RU"/>
              </w:rPr>
              <w:t xml:space="preserve"> </w:t>
            </w:r>
            <w:proofErr w:type="spellStart"/>
            <w:r w:rsidRPr="001D3EE8">
              <w:rPr>
                <w:rFonts w:ascii="Times New Roman" w:eastAsia="Times New Roman" w:hAnsi="Times New Roman" w:cs="Times New Roman"/>
                <w:sz w:val="24"/>
                <w:szCs w:val="24"/>
                <w:lang w:val="en-US" w:eastAsia="ru-RU"/>
              </w:rPr>
              <w:t>Banki</w:t>
            </w:r>
            <w:proofErr w:type="spellEnd"/>
            <w:r w:rsidRPr="001D3EE8">
              <w:rPr>
                <w:rFonts w:ascii="Times New Roman" w:eastAsia="Times New Roman" w:hAnsi="Times New Roman" w:cs="Times New Roman"/>
                <w:sz w:val="24"/>
                <w:szCs w:val="24"/>
                <w:lang w:val="en-US" w:eastAsia="ru-RU"/>
              </w:rPr>
              <w:t>»</w:t>
            </w:r>
            <w:r w:rsidRPr="00643984">
              <w:rPr>
                <w:rFonts w:ascii="Times New Roman" w:eastAsia="Times New Roman" w:hAnsi="Times New Roman" w:cs="Times New Roman"/>
                <w:sz w:val="24"/>
                <w:szCs w:val="24"/>
                <w:lang w:val="en-US" w:eastAsia="ru-RU"/>
              </w:rPr>
              <w:t xml:space="preserve"> </w:t>
            </w:r>
            <w:r w:rsidRPr="001D3EE8">
              <w:rPr>
                <w:rFonts w:ascii="Times New Roman" w:eastAsia="Times New Roman" w:hAnsi="Times New Roman" w:cs="Times New Roman"/>
                <w:sz w:val="24"/>
                <w:szCs w:val="24"/>
                <w:lang w:val="kk-KZ" w:eastAsia="ru-RU"/>
              </w:rPr>
              <w:t>АҚ АҚФ</w:t>
            </w:r>
          </w:p>
          <w:p w:rsidR="0049622D" w:rsidRPr="001D3EE8" w:rsidRDefault="0049622D" w:rsidP="00035CF9">
            <w:pPr>
              <w:jc w:val="both"/>
              <w:rPr>
                <w:rFonts w:ascii="Times New Roman" w:eastAsia="Times New Roman" w:hAnsi="Times New Roman" w:cs="Times New Roman"/>
                <w:sz w:val="24"/>
                <w:szCs w:val="24"/>
                <w:lang w:val="en-US" w:eastAsia="ru-RU"/>
              </w:rPr>
            </w:pPr>
            <w:r w:rsidRPr="001D3EE8">
              <w:rPr>
                <w:rFonts w:ascii="Times New Roman" w:eastAsia="Times New Roman" w:hAnsi="Times New Roman" w:cs="Times New Roman"/>
                <w:sz w:val="24"/>
                <w:szCs w:val="24"/>
                <w:lang w:val="en-US" w:eastAsia="ru-RU"/>
              </w:rPr>
              <w:t xml:space="preserve">EUR KZ02549A1978R6000926 </w:t>
            </w:r>
          </w:p>
          <w:p w:rsidR="0049622D" w:rsidRPr="001D3EE8" w:rsidRDefault="0049622D" w:rsidP="00035CF9">
            <w:pPr>
              <w:jc w:val="both"/>
              <w:rPr>
                <w:rFonts w:ascii="Times New Roman" w:eastAsia="Times New Roman" w:hAnsi="Times New Roman" w:cs="Times New Roman"/>
                <w:sz w:val="24"/>
                <w:szCs w:val="24"/>
                <w:lang w:val="en-US" w:eastAsia="ru-RU"/>
              </w:rPr>
            </w:pPr>
            <w:r w:rsidRPr="001D3EE8">
              <w:rPr>
                <w:rFonts w:ascii="Times New Roman" w:eastAsia="Times New Roman" w:hAnsi="Times New Roman" w:cs="Times New Roman"/>
                <w:sz w:val="24"/>
                <w:szCs w:val="24"/>
                <w:lang w:eastAsia="ru-RU"/>
              </w:rPr>
              <w:t>Б</w:t>
            </w:r>
            <w:r w:rsidRPr="001D3EE8">
              <w:rPr>
                <w:rFonts w:ascii="Times New Roman" w:eastAsia="Times New Roman" w:hAnsi="Times New Roman" w:cs="Times New Roman"/>
                <w:sz w:val="24"/>
                <w:szCs w:val="24"/>
                <w:lang w:val="kk-KZ" w:eastAsia="ru-RU"/>
              </w:rPr>
              <w:t>С</w:t>
            </w:r>
            <w:r w:rsidRPr="001D3EE8">
              <w:rPr>
                <w:rFonts w:ascii="Times New Roman" w:eastAsia="Times New Roman" w:hAnsi="Times New Roman" w:cs="Times New Roman"/>
                <w:sz w:val="24"/>
                <w:szCs w:val="24"/>
                <w:lang w:eastAsia="ru-RU"/>
              </w:rPr>
              <w:t>К</w:t>
            </w:r>
            <w:r w:rsidRPr="001D3EE8">
              <w:rPr>
                <w:rFonts w:ascii="Times New Roman" w:eastAsia="Times New Roman" w:hAnsi="Times New Roman" w:cs="Times New Roman"/>
                <w:sz w:val="24"/>
                <w:szCs w:val="24"/>
                <w:lang w:val="en-US" w:eastAsia="ru-RU"/>
              </w:rPr>
              <w:t xml:space="preserve"> SENIKZKA</w:t>
            </w:r>
          </w:p>
          <w:p w:rsidR="0049622D" w:rsidRPr="001D3EE8" w:rsidRDefault="0049622D" w:rsidP="00035CF9">
            <w:pPr>
              <w:jc w:val="both"/>
              <w:rPr>
                <w:rFonts w:ascii="Times New Roman" w:eastAsia="Times New Roman" w:hAnsi="Times New Roman" w:cs="Times New Roman"/>
                <w:sz w:val="24"/>
                <w:szCs w:val="24"/>
                <w:lang w:val="en-US" w:eastAsia="ru-RU"/>
              </w:rPr>
            </w:pPr>
            <w:r w:rsidRPr="001D3EE8">
              <w:rPr>
                <w:rFonts w:ascii="Times New Roman" w:eastAsia="Times New Roman" w:hAnsi="Times New Roman" w:cs="Times New Roman"/>
                <w:sz w:val="24"/>
                <w:szCs w:val="24"/>
                <w:lang w:val="en-US" w:eastAsia="ru-RU"/>
              </w:rPr>
              <w:t xml:space="preserve">Correspondent account:  KZ776010011000295483  </w:t>
            </w:r>
          </w:p>
          <w:p w:rsidR="0049622D" w:rsidRPr="001D3EE8" w:rsidRDefault="0049622D" w:rsidP="00035CF9">
            <w:pPr>
              <w:jc w:val="both"/>
              <w:rPr>
                <w:rFonts w:ascii="Times New Roman" w:eastAsia="Times New Roman" w:hAnsi="Times New Roman" w:cs="Times New Roman"/>
                <w:sz w:val="24"/>
                <w:szCs w:val="24"/>
                <w:lang w:val="en-US" w:eastAsia="ru-RU"/>
              </w:rPr>
            </w:pPr>
            <w:r w:rsidRPr="001D3EE8">
              <w:rPr>
                <w:rFonts w:ascii="Times New Roman" w:eastAsia="Times New Roman" w:hAnsi="Times New Roman" w:cs="Times New Roman"/>
                <w:sz w:val="24"/>
                <w:szCs w:val="24"/>
                <w:lang w:val="en-US" w:eastAsia="ru-RU"/>
              </w:rPr>
              <w:t xml:space="preserve">Correspondent Bank: JSC </w:t>
            </w:r>
            <w:proofErr w:type="spellStart"/>
            <w:r w:rsidRPr="001D3EE8">
              <w:rPr>
                <w:rFonts w:ascii="Times New Roman" w:eastAsia="Times New Roman" w:hAnsi="Times New Roman" w:cs="Times New Roman"/>
                <w:sz w:val="24"/>
                <w:szCs w:val="24"/>
                <w:lang w:val="en-US" w:eastAsia="ru-RU"/>
              </w:rPr>
              <w:t>Halyk</w:t>
            </w:r>
            <w:proofErr w:type="spellEnd"/>
            <w:r w:rsidRPr="001D3EE8">
              <w:rPr>
                <w:rFonts w:ascii="Times New Roman" w:eastAsia="Times New Roman" w:hAnsi="Times New Roman" w:cs="Times New Roman"/>
                <w:sz w:val="24"/>
                <w:szCs w:val="24"/>
                <w:lang w:val="en-US" w:eastAsia="ru-RU"/>
              </w:rPr>
              <w:t xml:space="preserve"> Bank, ALMATY,        KAZAKHSTAN</w:t>
            </w:r>
          </w:p>
          <w:p w:rsidR="0049622D" w:rsidRPr="00F51B31" w:rsidRDefault="00E63EEE" w:rsidP="00035CF9">
            <w:pPr>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SWIFT BIC</w:t>
            </w:r>
            <w:r w:rsidR="0049622D" w:rsidRPr="00643984">
              <w:rPr>
                <w:rFonts w:ascii="Times New Roman" w:eastAsia="Times New Roman" w:hAnsi="Times New Roman" w:cs="Times New Roman"/>
                <w:sz w:val="24"/>
                <w:szCs w:val="24"/>
                <w:lang w:val="en-US" w:eastAsia="ru-RU"/>
              </w:rPr>
              <w:t>:  HSBKKZKX</w:t>
            </w:r>
          </w:p>
          <w:p w:rsidR="00E63EEE" w:rsidRPr="00F51B31" w:rsidRDefault="00E63EEE" w:rsidP="00035CF9">
            <w:pPr>
              <w:jc w:val="both"/>
              <w:rPr>
                <w:rFonts w:ascii="Times New Roman" w:eastAsia="Times New Roman" w:hAnsi="Times New Roman" w:cs="Times New Roman"/>
                <w:sz w:val="24"/>
                <w:szCs w:val="24"/>
                <w:lang w:val="en-US" w:eastAsia="ru-RU"/>
              </w:rPr>
            </w:pPr>
          </w:p>
          <w:p w:rsidR="0049622D" w:rsidRPr="00FA74CD" w:rsidRDefault="00FA25D6" w:rsidP="004475DB">
            <w:pPr>
              <w:jc w:val="both"/>
              <w:rPr>
                <w:rFonts w:ascii="Times New Roman" w:eastAsia="Times New Roman" w:hAnsi="Times New Roman" w:cs="Times New Roman"/>
                <w:b/>
                <w:sz w:val="24"/>
                <w:szCs w:val="24"/>
                <w:lang w:val="en-US" w:eastAsia="ru-RU"/>
              </w:rPr>
            </w:pPr>
            <w:r>
              <w:rPr>
                <w:rFonts w:ascii="Times New Roman" w:eastAsia="Times New Roman" w:hAnsi="Times New Roman" w:cs="Times New Roman"/>
                <w:b/>
                <w:sz w:val="24"/>
                <w:szCs w:val="24"/>
                <w:lang w:val="kk-KZ" w:eastAsia="ru-RU"/>
              </w:rPr>
              <w:t xml:space="preserve">Бас директордың орынбасары </w:t>
            </w:r>
          </w:p>
          <w:p w:rsidR="0049622D" w:rsidRPr="00FA25D6" w:rsidRDefault="0049622D" w:rsidP="00035CF9">
            <w:pPr>
              <w:jc w:val="both"/>
              <w:rPr>
                <w:rFonts w:ascii="Times New Roman" w:eastAsia="Times New Roman" w:hAnsi="Times New Roman" w:cs="Times New Roman"/>
                <w:sz w:val="24"/>
                <w:szCs w:val="24"/>
                <w:lang w:eastAsia="ru-RU"/>
              </w:rPr>
            </w:pPr>
            <w:r w:rsidRPr="00FA25D6">
              <w:rPr>
                <w:rFonts w:ascii="Times New Roman" w:eastAsia="Times New Roman" w:hAnsi="Times New Roman" w:cs="Times New Roman"/>
                <w:sz w:val="24"/>
                <w:szCs w:val="24"/>
                <w:lang w:eastAsia="ru-RU"/>
              </w:rPr>
              <w:t>______________________________</w:t>
            </w:r>
            <w:r w:rsidRPr="00FA25D6">
              <w:rPr>
                <w:rFonts w:ascii="Times New Roman" w:eastAsia="Times New Roman" w:hAnsi="Times New Roman" w:cs="Times New Roman"/>
                <w:b/>
                <w:sz w:val="24"/>
                <w:szCs w:val="24"/>
                <w:lang w:eastAsia="ru-RU"/>
              </w:rPr>
              <w:t xml:space="preserve"> </w:t>
            </w:r>
            <w:r w:rsidR="00FA25D6">
              <w:rPr>
                <w:rFonts w:ascii="Times New Roman" w:eastAsia="Times New Roman" w:hAnsi="Times New Roman" w:cs="Times New Roman"/>
                <w:b/>
                <w:sz w:val="24"/>
                <w:szCs w:val="24"/>
                <w:lang w:val="kk-KZ" w:eastAsia="ru-RU"/>
              </w:rPr>
              <w:t>А. Кабденова</w:t>
            </w:r>
          </w:p>
          <w:p w:rsidR="0049622D" w:rsidRPr="00FA74CD" w:rsidRDefault="0049622D" w:rsidP="00035CF9">
            <w:pPr>
              <w:jc w:val="both"/>
              <w:rPr>
                <w:rFonts w:ascii="Times New Roman" w:eastAsia="Times New Roman" w:hAnsi="Times New Roman" w:cs="Times New Roman"/>
                <w:i/>
                <w:sz w:val="24"/>
                <w:szCs w:val="24"/>
                <w:lang w:eastAsia="ru-RU"/>
              </w:rPr>
            </w:pPr>
            <w:r w:rsidRPr="00FA25D6">
              <w:rPr>
                <w:rFonts w:ascii="Times New Roman" w:eastAsia="Times New Roman" w:hAnsi="Times New Roman" w:cs="Times New Roman"/>
                <w:i/>
                <w:sz w:val="24"/>
                <w:szCs w:val="24"/>
                <w:lang w:eastAsia="ru-RU"/>
              </w:rPr>
              <w:t xml:space="preserve">                        </w:t>
            </w:r>
            <w:r w:rsidRPr="00643984">
              <w:rPr>
                <w:rFonts w:ascii="Times New Roman" w:eastAsia="Times New Roman" w:hAnsi="Times New Roman" w:cs="Times New Roman"/>
                <w:i/>
                <w:sz w:val="24"/>
                <w:szCs w:val="24"/>
                <w:lang w:val="kk-KZ" w:eastAsia="ru-RU"/>
              </w:rPr>
              <w:t>қолы</w:t>
            </w:r>
            <w:r w:rsidRPr="00FA74CD">
              <w:rPr>
                <w:rFonts w:ascii="Times New Roman" w:eastAsia="Times New Roman" w:hAnsi="Times New Roman" w:cs="Times New Roman"/>
                <w:i/>
                <w:sz w:val="24"/>
                <w:szCs w:val="24"/>
                <w:lang w:eastAsia="ru-RU"/>
              </w:rPr>
              <w:t xml:space="preserve">               </w:t>
            </w:r>
          </w:p>
          <w:p w:rsidR="0049622D" w:rsidRPr="00FA74CD" w:rsidRDefault="0049622D" w:rsidP="00035CF9">
            <w:pPr>
              <w:jc w:val="both"/>
              <w:rPr>
                <w:rFonts w:ascii="Times New Roman" w:eastAsia="Times New Roman" w:hAnsi="Times New Roman" w:cs="Times New Roman"/>
                <w:sz w:val="24"/>
                <w:szCs w:val="24"/>
                <w:lang w:eastAsia="ru-RU"/>
              </w:rPr>
            </w:pPr>
            <w:r w:rsidRPr="00FA74CD">
              <w:rPr>
                <w:rFonts w:ascii="Times New Roman" w:eastAsia="Times New Roman" w:hAnsi="Times New Roman" w:cs="Times New Roman"/>
                <w:sz w:val="24"/>
                <w:szCs w:val="24"/>
                <w:lang w:eastAsia="ru-RU"/>
              </w:rPr>
              <w:t xml:space="preserve">                                                                                                                       </w:t>
            </w:r>
            <w:r w:rsidRPr="001D3EE8">
              <w:rPr>
                <w:rFonts w:ascii="Times New Roman" w:eastAsia="Times New Roman" w:hAnsi="Times New Roman" w:cs="Times New Roman"/>
                <w:sz w:val="24"/>
                <w:szCs w:val="24"/>
                <w:lang w:eastAsia="ru-RU"/>
              </w:rPr>
              <w:t>М</w:t>
            </w:r>
            <w:r w:rsidRPr="00FA74CD">
              <w:rPr>
                <w:rFonts w:ascii="Times New Roman" w:eastAsia="Times New Roman" w:hAnsi="Times New Roman" w:cs="Times New Roman"/>
                <w:sz w:val="24"/>
                <w:szCs w:val="24"/>
                <w:lang w:eastAsia="ru-RU"/>
              </w:rPr>
              <w:t>.</w:t>
            </w:r>
            <w:r w:rsidR="00856763" w:rsidRPr="001D3EE8">
              <w:rPr>
                <w:rFonts w:ascii="Times New Roman" w:eastAsia="Times New Roman" w:hAnsi="Times New Roman" w:cs="Times New Roman"/>
                <w:sz w:val="24"/>
                <w:szCs w:val="24"/>
                <w:lang w:val="kk-KZ" w:eastAsia="ru-RU"/>
              </w:rPr>
              <w:t>О</w:t>
            </w:r>
            <w:r w:rsidRPr="00FA74CD">
              <w:rPr>
                <w:rFonts w:ascii="Times New Roman" w:eastAsia="Times New Roman" w:hAnsi="Times New Roman" w:cs="Times New Roman"/>
                <w:sz w:val="24"/>
                <w:szCs w:val="24"/>
                <w:lang w:eastAsia="ru-RU"/>
              </w:rPr>
              <w:t>.</w:t>
            </w:r>
          </w:p>
          <w:p w:rsidR="004475DB" w:rsidRDefault="004475DB" w:rsidP="00035CF9">
            <w:pPr>
              <w:jc w:val="both"/>
              <w:rPr>
                <w:rFonts w:ascii="Times New Roman" w:eastAsia="Times New Roman" w:hAnsi="Times New Roman" w:cs="Times New Roman"/>
                <w:b/>
                <w:sz w:val="24"/>
                <w:szCs w:val="24"/>
                <w:lang w:val="kk-KZ" w:eastAsia="ru-RU"/>
              </w:rPr>
            </w:pPr>
          </w:p>
          <w:p w:rsidR="004475DB" w:rsidRDefault="004475DB" w:rsidP="00035CF9">
            <w:pPr>
              <w:jc w:val="both"/>
              <w:rPr>
                <w:rFonts w:ascii="Times New Roman" w:eastAsia="Times New Roman" w:hAnsi="Times New Roman" w:cs="Times New Roman"/>
                <w:b/>
                <w:sz w:val="24"/>
                <w:szCs w:val="24"/>
                <w:lang w:val="kk-KZ" w:eastAsia="ru-RU"/>
              </w:rPr>
            </w:pPr>
          </w:p>
          <w:p w:rsidR="0049622D" w:rsidRPr="00643984" w:rsidRDefault="00856763" w:rsidP="00035CF9">
            <w:pPr>
              <w:jc w:val="both"/>
              <w:rPr>
                <w:rFonts w:ascii="Times New Roman" w:eastAsia="Times New Roman" w:hAnsi="Times New Roman" w:cs="Times New Roman"/>
                <w:b/>
                <w:i/>
                <w:sz w:val="24"/>
                <w:szCs w:val="24"/>
                <w:lang w:val="kk-KZ" w:eastAsia="ru-RU"/>
              </w:rPr>
            </w:pPr>
            <w:r w:rsidRPr="001D3EE8">
              <w:rPr>
                <w:rFonts w:ascii="Times New Roman" w:eastAsia="Times New Roman" w:hAnsi="Times New Roman" w:cs="Times New Roman"/>
                <w:b/>
                <w:sz w:val="24"/>
                <w:szCs w:val="24"/>
                <w:lang w:val="kk-KZ" w:eastAsia="ru-RU"/>
              </w:rPr>
              <w:t>Өтініш беруші</w:t>
            </w:r>
            <w:r w:rsidR="00395BB5">
              <w:rPr>
                <w:rFonts w:ascii="Times New Roman" w:eastAsia="Times New Roman" w:hAnsi="Times New Roman" w:cs="Times New Roman"/>
                <w:b/>
                <w:sz w:val="24"/>
                <w:szCs w:val="24"/>
                <w:lang w:val="kk-KZ" w:eastAsia="ru-RU"/>
              </w:rPr>
              <w:t xml:space="preserve"> </w:t>
            </w:r>
          </w:p>
          <w:p w:rsidR="0049622D" w:rsidRDefault="0049622D" w:rsidP="00035CF9">
            <w:pPr>
              <w:jc w:val="both"/>
              <w:rPr>
                <w:rFonts w:ascii="Times New Roman" w:eastAsia="Times New Roman" w:hAnsi="Times New Roman" w:cs="Times New Roman"/>
                <w:i/>
                <w:sz w:val="24"/>
                <w:szCs w:val="24"/>
                <w:lang w:val="kk-KZ" w:eastAsia="ru-RU"/>
              </w:rPr>
            </w:pPr>
            <w:r w:rsidRPr="00643984">
              <w:rPr>
                <w:rFonts w:ascii="Times New Roman" w:eastAsia="Times New Roman" w:hAnsi="Times New Roman" w:cs="Times New Roman"/>
                <w:i/>
                <w:sz w:val="24"/>
                <w:szCs w:val="24"/>
                <w:lang w:val="kk-KZ" w:eastAsia="ru-RU"/>
              </w:rPr>
              <w:t>(</w:t>
            </w:r>
            <w:r w:rsidR="00856763" w:rsidRPr="001D3EE8">
              <w:rPr>
                <w:rFonts w:ascii="Times New Roman" w:eastAsia="Times New Roman" w:hAnsi="Times New Roman" w:cs="Times New Roman"/>
                <w:i/>
                <w:sz w:val="24"/>
                <w:szCs w:val="24"/>
                <w:lang w:val="kk-KZ" w:eastAsia="ru-RU"/>
              </w:rPr>
              <w:t>өтініш берушінің реквизиттері)</w:t>
            </w:r>
          </w:p>
          <w:p w:rsidR="003045D5" w:rsidRDefault="003045D5" w:rsidP="003045D5">
            <w:pPr>
              <w:jc w:val="both"/>
              <w:rPr>
                <w:rFonts w:eastAsia="Times New Roman" w:cs="Times New Roman"/>
                <w:szCs w:val="24"/>
                <w:lang w:val="kk-KZ" w:eastAsia="ru-RU"/>
              </w:rPr>
            </w:pPr>
            <w:r>
              <w:rPr>
                <w:rFonts w:eastAsia="Times New Roman" w:cs="Times New Roman"/>
                <w:szCs w:val="24"/>
                <w:lang w:val="kk-KZ" w:eastAsia="ru-RU"/>
              </w:rPr>
              <w:t>tttManufacturerOrgForm</w:t>
            </w:r>
            <w:proofErr w:type="spellStart"/>
            <w:r w:rsidR="00BE78BE">
              <w:rPr>
                <w:rFonts w:eastAsia="Times New Roman" w:cs="Times New Roman"/>
                <w:szCs w:val="24"/>
                <w:lang w:val="en-US" w:eastAsia="ru-RU"/>
              </w:rPr>
              <w:t>Kz</w:t>
            </w:r>
            <w:proofErr w:type="spellEnd"/>
            <w:r w:rsidRPr="00E37450">
              <w:rPr>
                <w:rFonts w:eastAsia="Times New Roman" w:cs="Times New Roman"/>
                <w:szCs w:val="24"/>
                <w:lang w:val="kk-KZ" w:eastAsia="ru-RU"/>
              </w:rPr>
              <w:t>ttt</w:t>
            </w:r>
          </w:p>
          <w:p w:rsidR="003045D5" w:rsidRDefault="003045D5" w:rsidP="003045D5">
            <w:pPr>
              <w:jc w:val="both"/>
              <w:rPr>
                <w:rFonts w:eastAsia="Times New Roman" w:cs="Times New Roman"/>
                <w:szCs w:val="24"/>
                <w:lang w:val="kk-KZ" w:eastAsia="ru-RU"/>
              </w:rPr>
            </w:pPr>
            <w:r w:rsidRPr="000F177B">
              <w:rPr>
                <w:rFonts w:eastAsia="Times New Roman" w:cs="Times New Roman"/>
                <w:szCs w:val="24"/>
                <w:lang w:val="kk-KZ" w:eastAsia="ru-RU"/>
              </w:rPr>
              <w:t>tttManufacturerName</w:t>
            </w:r>
            <w:proofErr w:type="spellStart"/>
            <w:r w:rsidR="00314D0A">
              <w:rPr>
                <w:rFonts w:eastAsia="Times New Roman" w:cs="Times New Roman"/>
                <w:szCs w:val="24"/>
                <w:lang w:val="en-US" w:eastAsia="ru-RU"/>
              </w:rPr>
              <w:t>Kz</w:t>
            </w:r>
            <w:proofErr w:type="spellEnd"/>
            <w:r w:rsidRPr="000F177B">
              <w:rPr>
                <w:rFonts w:eastAsia="Times New Roman" w:cs="Times New Roman"/>
                <w:szCs w:val="24"/>
                <w:lang w:val="kk-KZ" w:eastAsia="ru-RU"/>
              </w:rPr>
              <w:t>ttt</w:t>
            </w:r>
          </w:p>
          <w:p w:rsidR="003045D5" w:rsidRPr="000F177B" w:rsidRDefault="003045D5" w:rsidP="003045D5">
            <w:pPr>
              <w:jc w:val="both"/>
              <w:rPr>
                <w:rFonts w:ascii="Times New Roman" w:eastAsia="Times New Roman" w:hAnsi="Times New Roman" w:cs="Times New Roman"/>
                <w:sz w:val="24"/>
                <w:szCs w:val="24"/>
                <w:lang w:val="en-US" w:eastAsia="ru-RU"/>
              </w:rPr>
            </w:pPr>
            <w:r w:rsidRPr="000F177B">
              <w:rPr>
                <w:rFonts w:eastAsia="Times New Roman" w:cs="Times New Roman"/>
                <w:szCs w:val="24"/>
                <w:lang w:val="kk-KZ" w:eastAsia="ru-RU"/>
              </w:rPr>
              <w:t>tttManufacturerNameEnttt</w:t>
            </w:r>
          </w:p>
          <w:p w:rsidR="003045D5" w:rsidRDefault="003045D5" w:rsidP="003045D5">
            <w:pPr>
              <w:jc w:val="both"/>
              <w:rPr>
                <w:rFonts w:eastAsia="Times New Roman" w:cs="Times New Roman"/>
                <w:szCs w:val="24"/>
                <w:lang w:val="en-US" w:eastAsia="ru-RU"/>
              </w:rPr>
            </w:pPr>
            <w:proofErr w:type="spellStart"/>
            <w:r w:rsidRPr="00892025">
              <w:rPr>
                <w:rFonts w:eastAsia="Times New Roman" w:cs="Times New Roman"/>
                <w:szCs w:val="24"/>
                <w:lang w:val="en-US" w:eastAsia="ru-RU"/>
              </w:rPr>
              <w:t>tttManufacturerAddressLegalttt</w:t>
            </w:r>
            <w:proofErr w:type="spellEnd"/>
          </w:p>
          <w:p w:rsidR="003045D5" w:rsidRDefault="003045D5" w:rsidP="003045D5">
            <w:pPr>
              <w:jc w:val="both"/>
              <w:rPr>
                <w:rFonts w:eastAsia="Times New Roman" w:cs="Times New Roman"/>
                <w:szCs w:val="24"/>
                <w:lang w:val="en-US" w:eastAsia="ru-RU"/>
              </w:rPr>
            </w:pPr>
            <w:proofErr w:type="spellStart"/>
            <w:r>
              <w:rPr>
                <w:rFonts w:eastAsia="Times New Roman" w:cs="Times New Roman"/>
                <w:szCs w:val="24"/>
                <w:lang w:val="en-US" w:eastAsia="ru-RU"/>
              </w:rPr>
              <w:t>tttManufacturerBank</w:t>
            </w:r>
            <w:r w:rsidRPr="00892025">
              <w:rPr>
                <w:rFonts w:eastAsia="Times New Roman" w:cs="Times New Roman"/>
                <w:szCs w:val="24"/>
                <w:lang w:val="en-US" w:eastAsia="ru-RU"/>
              </w:rPr>
              <w:t>ttt</w:t>
            </w:r>
            <w:proofErr w:type="spellEnd"/>
          </w:p>
          <w:p w:rsidR="003045D5" w:rsidRDefault="003045D5" w:rsidP="003045D5">
            <w:pPr>
              <w:jc w:val="both"/>
              <w:rPr>
                <w:rFonts w:eastAsia="Times New Roman" w:cs="Times New Roman"/>
                <w:szCs w:val="24"/>
                <w:lang w:val="en-US" w:eastAsia="ru-RU"/>
              </w:rPr>
            </w:pPr>
            <w:proofErr w:type="spellStart"/>
            <w:r w:rsidRPr="004173C2">
              <w:rPr>
                <w:rFonts w:eastAsia="Times New Roman" w:cs="Times New Roman"/>
                <w:szCs w:val="24"/>
                <w:lang w:val="en-US" w:eastAsia="ru-RU"/>
              </w:rPr>
              <w:t>tttManufacturerBankSwiftttt</w:t>
            </w:r>
            <w:proofErr w:type="spellEnd"/>
          </w:p>
          <w:p w:rsidR="003045D5" w:rsidRDefault="003045D5" w:rsidP="003045D5">
            <w:pPr>
              <w:jc w:val="both"/>
              <w:rPr>
                <w:rFonts w:eastAsia="Times New Roman" w:cs="Times New Roman"/>
                <w:szCs w:val="24"/>
                <w:lang w:val="en-US" w:eastAsia="ru-RU"/>
              </w:rPr>
            </w:pPr>
            <w:proofErr w:type="spellStart"/>
            <w:r w:rsidRPr="005F6351">
              <w:rPr>
                <w:rFonts w:eastAsia="Times New Roman" w:cs="Times New Roman"/>
                <w:szCs w:val="24"/>
                <w:lang w:val="en-US" w:eastAsia="ru-RU"/>
              </w:rPr>
              <w:t>tttManufacturerPhonettt</w:t>
            </w:r>
            <w:proofErr w:type="spellEnd"/>
          </w:p>
          <w:p w:rsidR="004475DB" w:rsidRDefault="004475DB" w:rsidP="004475DB">
            <w:pPr>
              <w:jc w:val="both"/>
              <w:rPr>
                <w:rFonts w:eastAsia="Times New Roman" w:cs="Times New Roman"/>
                <w:szCs w:val="24"/>
                <w:lang w:val="en-US" w:eastAsia="ru-RU"/>
              </w:rPr>
            </w:pPr>
          </w:p>
          <w:p w:rsidR="00864C30" w:rsidRDefault="00864C30" w:rsidP="00864C30">
            <w:pPr>
              <w:jc w:val="both"/>
              <w:rPr>
                <w:rFonts w:ascii="Times New Roman" w:eastAsia="Times New Roman" w:hAnsi="Times New Roman" w:cs="Times New Roman"/>
                <w:sz w:val="24"/>
                <w:szCs w:val="24"/>
                <w:lang w:val="en-US" w:eastAsia="ru-RU"/>
              </w:rPr>
            </w:pPr>
            <w:proofErr w:type="spellStart"/>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Payer</w:t>
            </w:r>
            <w:proofErr w:type="spellEnd"/>
            <w:r>
              <w:rPr>
                <w:rFonts w:eastAsia="Times New Roman" w:cs="Times New Roman"/>
                <w:szCs w:val="24"/>
                <w:lang w:val="kk-KZ" w:eastAsia="ru-RU"/>
              </w:rPr>
              <w:t>OrgForm</w:t>
            </w:r>
            <w:proofErr w:type="spellStart"/>
            <w:r w:rsidR="00B41444">
              <w:rPr>
                <w:rFonts w:eastAsia="Times New Roman" w:cs="Times New Roman"/>
                <w:szCs w:val="24"/>
                <w:lang w:val="en-US" w:eastAsia="ru-RU"/>
              </w:rPr>
              <w:t>Kz</w:t>
            </w:r>
            <w:r>
              <w:rPr>
                <w:rFonts w:eastAsia="Times New Roman" w:cs="Times New Roman"/>
                <w:szCs w:val="24"/>
                <w:lang w:val="en-US" w:eastAsia="ru-RU"/>
              </w:rPr>
              <w:t>ttt</w:t>
            </w:r>
            <w:proofErr w:type="spellEnd"/>
            <w:r w:rsidRPr="00727118">
              <w:rPr>
                <w:rFonts w:ascii="Times New Roman" w:eastAsia="Times New Roman" w:hAnsi="Times New Roman" w:cs="Times New Roman"/>
                <w:sz w:val="24"/>
                <w:szCs w:val="24"/>
                <w:lang w:val="en-US" w:eastAsia="ru-RU"/>
              </w:rPr>
              <w:t xml:space="preserve"> </w:t>
            </w:r>
          </w:p>
          <w:p w:rsidR="0033090C" w:rsidRDefault="00864C30" w:rsidP="00864C30">
            <w:pPr>
              <w:jc w:val="both"/>
              <w:rPr>
                <w:rFonts w:eastAsia="Times New Roman" w:cs="Times New Roman"/>
                <w:szCs w:val="24"/>
                <w:lang w:val="en-US" w:eastAsia="ru-RU"/>
              </w:rPr>
            </w:pPr>
            <w:proofErr w:type="spellStart"/>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Payer</w:t>
            </w:r>
            <w:proofErr w:type="spellEnd"/>
            <w:r w:rsidR="0033090C">
              <w:rPr>
                <w:rFonts w:eastAsia="Times New Roman" w:cs="Times New Roman"/>
                <w:szCs w:val="24"/>
                <w:lang w:val="kk-KZ" w:eastAsia="ru-RU"/>
              </w:rPr>
              <w:t>NameKz</w:t>
            </w:r>
            <w:proofErr w:type="spellStart"/>
            <w:r>
              <w:rPr>
                <w:rFonts w:eastAsia="Times New Roman" w:cs="Times New Roman"/>
                <w:szCs w:val="24"/>
                <w:lang w:val="en-US" w:eastAsia="ru-RU"/>
              </w:rPr>
              <w:t>ttt</w:t>
            </w:r>
            <w:proofErr w:type="spellEnd"/>
            <w:r w:rsidRPr="00727118">
              <w:rPr>
                <w:rFonts w:eastAsia="Times New Roman" w:cs="Times New Roman"/>
                <w:szCs w:val="24"/>
                <w:lang w:val="en-US" w:eastAsia="ru-RU"/>
              </w:rPr>
              <w:t xml:space="preserve"> </w:t>
            </w:r>
          </w:p>
          <w:p w:rsidR="00864C30" w:rsidRPr="00727118" w:rsidRDefault="00864C30" w:rsidP="00864C30">
            <w:pPr>
              <w:jc w:val="both"/>
              <w:rPr>
                <w:rFonts w:ascii="Times New Roman" w:eastAsia="Times New Roman" w:hAnsi="Times New Roman" w:cs="Times New Roman"/>
                <w:sz w:val="24"/>
                <w:szCs w:val="24"/>
                <w:lang w:val="en-US" w:eastAsia="ru-RU"/>
              </w:rPr>
            </w:pPr>
            <w:proofErr w:type="spellStart"/>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Payer</w:t>
            </w:r>
            <w:proofErr w:type="spellEnd"/>
            <w:r>
              <w:rPr>
                <w:rFonts w:eastAsia="Times New Roman" w:cs="Times New Roman"/>
                <w:szCs w:val="24"/>
                <w:lang w:val="kk-KZ" w:eastAsia="ru-RU"/>
              </w:rPr>
              <w:t>NameEn</w:t>
            </w:r>
            <w:proofErr w:type="spellStart"/>
            <w:r>
              <w:rPr>
                <w:rFonts w:eastAsia="Times New Roman" w:cs="Times New Roman"/>
                <w:szCs w:val="24"/>
                <w:lang w:val="en-US" w:eastAsia="ru-RU"/>
              </w:rPr>
              <w:t>ttt</w:t>
            </w:r>
            <w:proofErr w:type="spellEnd"/>
          </w:p>
          <w:p w:rsidR="00864C30" w:rsidRDefault="00864C30" w:rsidP="00864C30">
            <w:pPr>
              <w:jc w:val="both"/>
              <w:rPr>
                <w:rFonts w:eastAsia="Times New Roman" w:cs="Times New Roman"/>
                <w:szCs w:val="24"/>
                <w:lang w:val="en-US" w:eastAsia="ru-RU"/>
              </w:rPr>
            </w:pPr>
            <w:proofErr w:type="spellStart"/>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Payer</w:t>
            </w:r>
            <w:r w:rsidRPr="00892025">
              <w:rPr>
                <w:rFonts w:eastAsia="Times New Roman" w:cs="Times New Roman"/>
                <w:szCs w:val="24"/>
                <w:lang w:val="en-US" w:eastAsia="ru-RU"/>
              </w:rPr>
              <w:t>AddressLegal</w:t>
            </w:r>
            <w:r>
              <w:rPr>
                <w:rFonts w:eastAsia="Times New Roman" w:cs="Times New Roman"/>
                <w:szCs w:val="24"/>
                <w:lang w:val="en-US" w:eastAsia="ru-RU"/>
              </w:rPr>
              <w:t>ttt</w:t>
            </w:r>
            <w:proofErr w:type="spellEnd"/>
          </w:p>
          <w:p w:rsidR="00864C30" w:rsidRDefault="00864C30" w:rsidP="00864C30">
            <w:pPr>
              <w:jc w:val="both"/>
              <w:rPr>
                <w:rFonts w:eastAsia="Times New Roman" w:cs="Times New Roman"/>
                <w:szCs w:val="24"/>
                <w:lang w:val="en-US" w:eastAsia="ru-RU"/>
              </w:rPr>
            </w:pPr>
            <w:proofErr w:type="spellStart"/>
            <w:r>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PayerBankttt</w:t>
            </w:r>
            <w:proofErr w:type="spellEnd"/>
          </w:p>
          <w:p w:rsidR="00864C30" w:rsidRDefault="00864C30" w:rsidP="00864C30">
            <w:pPr>
              <w:jc w:val="both"/>
              <w:rPr>
                <w:rFonts w:eastAsia="Times New Roman" w:cs="Times New Roman"/>
                <w:szCs w:val="24"/>
                <w:lang w:val="en-US" w:eastAsia="ru-RU"/>
              </w:rPr>
            </w:pPr>
            <w:proofErr w:type="spellStart"/>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Payer</w:t>
            </w:r>
            <w:r>
              <w:rPr>
                <w:rFonts w:cs="Times New Roman"/>
                <w:color w:val="000000"/>
                <w:lang w:val="en-US"/>
              </w:rPr>
              <w:t>BankSwift</w:t>
            </w:r>
            <w:r>
              <w:rPr>
                <w:rFonts w:eastAsia="Times New Roman" w:cs="Times New Roman"/>
                <w:szCs w:val="24"/>
                <w:lang w:val="en-US" w:eastAsia="ru-RU"/>
              </w:rPr>
              <w:t>ttt</w:t>
            </w:r>
            <w:proofErr w:type="spellEnd"/>
          </w:p>
          <w:p w:rsidR="00864C30" w:rsidRPr="00C51889" w:rsidRDefault="00864C30" w:rsidP="00864C30">
            <w:pPr>
              <w:jc w:val="both"/>
              <w:rPr>
                <w:rFonts w:eastAsia="Times New Roman" w:cs="Times New Roman"/>
                <w:szCs w:val="24"/>
                <w:lang w:val="en-US" w:eastAsia="ru-RU"/>
              </w:rPr>
            </w:pPr>
            <w:proofErr w:type="spellStart"/>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PayerPhonettt</w:t>
            </w:r>
            <w:proofErr w:type="spellEnd"/>
          </w:p>
          <w:p w:rsidR="004475DB" w:rsidRDefault="004475DB" w:rsidP="004475DB">
            <w:pPr>
              <w:jc w:val="both"/>
              <w:rPr>
                <w:rFonts w:ascii="Times New Roman" w:eastAsia="Times New Roman" w:hAnsi="Times New Roman" w:cs="Times New Roman"/>
                <w:sz w:val="24"/>
                <w:szCs w:val="24"/>
                <w:lang w:val="en-US" w:eastAsia="ru-RU"/>
              </w:rPr>
            </w:pPr>
          </w:p>
          <w:p w:rsidR="00801831" w:rsidRDefault="00801831" w:rsidP="003E3855">
            <w:pPr>
              <w:jc w:val="both"/>
              <w:rPr>
                <w:rFonts w:ascii="Times New Roman" w:eastAsia="Times New Roman" w:hAnsi="Times New Roman" w:cs="Times New Roman"/>
                <w:sz w:val="24"/>
                <w:szCs w:val="24"/>
                <w:lang w:val="kk-KZ" w:eastAsia="ru-RU"/>
              </w:rPr>
            </w:pPr>
            <w:r w:rsidRPr="00F404EA">
              <w:rPr>
                <w:rFonts w:ascii="Times New Roman" w:eastAsia="Times New Roman" w:hAnsi="Times New Roman" w:cs="Times New Roman"/>
                <w:sz w:val="24"/>
                <w:szCs w:val="24"/>
                <w:lang w:val="kk-KZ" w:eastAsia="ru-RU"/>
              </w:rPr>
              <w:t>ttt</w:t>
            </w:r>
            <w:r w:rsidR="00441FE7">
              <w:rPr>
                <w:rFonts w:eastAsia="Times New Roman" w:cs="Times New Roman"/>
                <w:szCs w:val="24"/>
                <w:lang w:val="kk-KZ" w:eastAsia="ru-RU"/>
              </w:rPr>
              <w:t>DeclarantOrgF</w:t>
            </w:r>
            <w:r w:rsidRPr="00F404EA">
              <w:rPr>
                <w:rFonts w:eastAsia="Times New Roman" w:cs="Times New Roman"/>
                <w:szCs w:val="24"/>
                <w:lang w:val="kk-KZ" w:eastAsia="ru-RU"/>
              </w:rPr>
              <w:t>orm</w:t>
            </w:r>
            <w:r w:rsidRPr="00D875B9">
              <w:rPr>
                <w:rFonts w:eastAsia="Times New Roman" w:cs="Times New Roman"/>
                <w:szCs w:val="24"/>
                <w:lang w:val="kk-KZ" w:eastAsia="ru-RU"/>
              </w:rPr>
              <w:t>Kz</w:t>
            </w:r>
            <w:r w:rsidRPr="00F404EA">
              <w:rPr>
                <w:rFonts w:eastAsia="Times New Roman" w:cs="Times New Roman"/>
                <w:szCs w:val="24"/>
                <w:lang w:val="kk-KZ" w:eastAsia="ru-RU"/>
              </w:rPr>
              <w:t>ttt</w:t>
            </w:r>
            <w:r>
              <w:rPr>
                <w:rFonts w:ascii="Times New Roman" w:eastAsia="Times New Roman" w:hAnsi="Times New Roman" w:cs="Times New Roman"/>
                <w:sz w:val="24"/>
                <w:szCs w:val="24"/>
                <w:lang w:val="kk-KZ" w:eastAsia="ru-RU"/>
              </w:rPr>
              <w:t xml:space="preserve"> </w:t>
            </w:r>
          </w:p>
          <w:p w:rsidR="003E3855" w:rsidRDefault="00801831" w:rsidP="003E3855">
            <w:pPr>
              <w:jc w:val="both"/>
              <w:rPr>
                <w:rFonts w:eastAsia="Times New Roman" w:cs="Times New Roman"/>
                <w:szCs w:val="24"/>
                <w:lang w:val="en-US" w:eastAsia="ru-RU"/>
              </w:rPr>
            </w:pPr>
            <w:proofErr w:type="spellStart"/>
            <w:r>
              <w:rPr>
                <w:rFonts w:eastAsia="Times New Roman" w:cs="Times New Roman"/>
                <w:szCs w:val="24"/>
                <w:lang w:val="en-US" w:eastAsia="ru-RU"/>
              </w:rPr>
              <w:t>tttDeclarantNameKz</w:t>
            </w:r>
            <w:r w:rsidR="003E3855" w:rsidRPr="00306A5E">
              <w:rPr>
                <w:rFonts w:eastAsia="Times New Roman" w:cs="Times New Roman"/>
                <w:szCs w:val="24"/>
                <w:lang w:val="en-US" w:eastAsia="ru-RU"/>
              </w:rPr>
              <w:t>ttt</w:t>
            </w:r>
            <w:proofErr w:type="spellEnd"/>
          </w:p>
          <w:p w:rsidR="003E3855" w:rsidRPr="00727118" w:rsidRDefault="003E3855" w:rsidP="003E3855">
            <w:pPr>
              <w:jc w:val="both"/>
              <w:rPr>
                <w:rFonts w:ascii="Times New Roman" w:eastAsia="Times New Roman" w:hAnsi="Times New Roman" w:cs="Times New Roman"/>
                <w:sz w:val="24"/>
                <w:szCs w:val="24"/>
                <w:lang w:val="en-US" w:eastAsia="ru-RU"/>
              </w:rPr>
            </w:pPr>
            <w:proofErr w:type="spellStart"/>
            <w:r w:rsidRPr="00306A5E">
              <w:rPr>
                <w:rFonts w:eastAsia="Times New Roman" w:cs="Times New Roman"/>
                <w:szCs w:val="24"/>
                <w:lang w:val="en-US" w:eastAsia="ru-RU"/>
              </w:rPr>
              <w:t>tttDeclarantNameEnttt</w:t>
            </w:r>
            <w:proofErr w:type="spellEnd"/>
          </w:p>
          <w:p w:rsidR="003E3855" w:rsidRDefault="003E3855" w:rsidP="003E3855">
            <w:pPr>
              <w:jc w:val="both"/>
              <w:rPr>
                <w:rFonts w:eastAsia="Times New Roman" w:cs="Times New Roman"/>
                <w:szCs w:val="24"/>
                <w:lang w:val="en-US" w:eastAsia="ru-RU"/>
              </w:rPr>
            </w:pPr>
            <w:proofErr w:type="spellStart"/>
            <w:r w:rsidRPr="00306A5E">
              <w:rPr>
                <w:rFonts w:eastAsia="Times New Roman" w:cs="Times New Roman"/>
                <w:szCs w:val="24"/>
                <w:lang w:val="en-US" w:eastAsia="ru-RU"/>
              </w:rPr>
              <w:t>tttDeclarantAddressLegalttt</w:t>
            </w:r>
            <w:proofErr w:type="spellEnd"/>
          </w:p>
          <w:p w:rsidR="003E3855" w:rsidRDefault="003E3855" w:rsidP="003E3855">
            <w:pPr>
              <w:jc w:val="both"/>
              <w:rPr>
                <w:rFonts w:eastAsia="Times New Roman" w:cs="Times New Roman"/>
                <w:szCs w:val="24"/>
                <w:lang w:val="en-US" w:eastAsia="ru-RU"/>
              </w:rPr>
            </w:pPr>
            <w:proofErr w:type="spellStart"/>
            <w:r w:rsidRPr="00306A5E">
              <w:rPr>
                <w:rFonts w:eastAsia="Times New Roman" w:cs="Times New Roman"/>
                <w:szCs w:val="24"/>
                <w:lang w:val="en-US" w:eastAsia="ru-RU"/>
              </w:rPr>
              <w:t>tttDeclarantBankttt</w:t>
            </w:r>
            <w:proofErr w:type="spellEnd"/>
          </w:p>
          <w:p w:rsidR="003E3855" w:rsidRDefault="003E3855" w:rsidP="003E3855">
            <w:pPr>
              <w:jc w:val="both"/>
              <w:rPr>
                <w:rFonts w:eastAsia="Times New Roman" w:cs="Times New Roman"/>
                <w:szCs w:val="24"/>
                <w:lang w:val="en-US" w:eastAsia="ru-RU"/>
              </w:rPr>
            </w:pPr>
            <w:proofErr w:type="spellStart"/>
            <w:r w:rsidRPr="00306A5E">
              <w:rPr>
                <w:rFonts w:eastAsia="Times New Roman" w:cs="Times New Roman"/>
                <w:szCs w:val="24"/>
                <w:lang w:val="en-US" w:eastAsia="ru-RU"/>
              </w:rPr>
              <w:t>tttDeclarantBankSwiftttt</w:t>
            </w:r>
            <w:proofErr w:type="spellEnd"/>
          </w:p>
          <w:p w:rsidR="003E3855" w:rsidRPr="00C51889" w:rsidRDefault="003E3855" w:rsidP="003E3855">
            <w:pPr>
              <w:jc w:val="both"/>
              <w:rPr>
                <w:rFonts w:eastAsia="Times New Roman" w:cs="Times New Roman"/>
                <w:szCs w:val="24"/>
                <w:lang w:val="en-US" w:eastAsia="ru-RU"/>
              </w:rPr>
            </w:pPr>
            <w:proofErr w:type="spellStart"/>
            <w:r w:rsidRPr="00306A5E">
              <w:rPr>
                <w:rFonts w:eastAsia="Times New Roman" w:cs="Times New Roman"/>
                <w:szCs w:val="24"/>
                <w:lang w:val="en-US" w:eastAsia="ru-RU"/>
              </w:rPr>
              <w:t>tttDeclarantPhonettt</w:t>
            </w:r>
            <w:proofErr w:type="spellEnd"/>
          </w:p>
          <w:p w:rsidR="00395BB5" w:rsidRPr="004475DB" w:rsidRDefault="00395BB5" w:rsidP="00035CF9">
            <w:pPr>
              <w:jc w:val="both"/>
              <w:rPr>
                <w:rFonts w:ascii="Times New Roman" w:eastAsia="Times New Roman" w:hAnsi="Times New Roman" w:cs="Times New Roman"/>
                <w:i/>
                <w:sz w:val="24"/>
                <w:szCs w:val="24"/>
                <w:lang w:val="en-US" w:eastAsia="ru-RU"/>
              </w:rPr>
            </w:pPr>
          </w:p>
          <w:p w:rsidR="0049622D" w:rsidRPr="001D3EE8" w:rsidRDefault="004475DB" w:rsidP="004475DB">
            <w:pPr>
              <w:rPr>
                <w:rFonts w:ascii="Times New Roman" w:eastAsia="Times New Roman" w:hAnsi="Times New Roman" w:cs="Times New Roman"/>
                <w:sz w:val="24"/>
                <w:szCs w:val="24"/>
                <w:lang w:val="kk-KZ" w:eastAsia="ru-RU"/>
              </w:rPr>
            </w:pPr>
            <w:r>
              <w:rPr>
                <w:rFonts w:ascii="Times New Roman" w:eastAsia="Times New Roman" w:hAnsi="Times New Roman" w:cs="Times New Roman"/>
                <w:i/>
                <w:sz w:val="24"/>
                <w:szCs w:val="24"/>
                <w:lang w:val="kk-KZ" w:eastAsia="ru-RU"/>
              </w:rPr>
              <w:t xml:space="preserve">       </w:t>
            </w:r>
            <w:r w:rsidR="0049622D" w:rsidRPr="00643984">
              <w:rPr>
                <w:rFonts w:ascii="Times New Roman" w:eastAsia="Times New Roman" w:hAnsi="Times New Roman" w:cs="Times New Roman"/>
                <w:sz w:val="24"/>
                <w:szCs w:val="24"/>
                <w:lang w:val="kk-KZ" w:eastAsia="ru-RU"/>
              </w:rPr>
              <w:t>«</w:t>
            </w:r>
            <w:r w:rsidR="00856763" w:rsidRPr="001D3EE8">
              <w:rPr>
                <w:rFonts w:ascii="Times New Roman" w:eastAsia="Times New Roman" w:hAnsi="Times New Roman" w:cs="Times New Roman"/>
                <w:i/>
                <w:sz w:val="24"/>
                <w:szCs w:val="24"/>
                <w:lang w:val="kk-KZ" w:eastAsia="ru-RU"/>
              </w:rPr>
              <w:t>Өтініш беруші</w:t>
            </w:r>
            <w:r w:rsidR="0049622D" w:rsidRPr="00643984">
              <w:rPr>
                <w:rFonts w:ascii="Times New Roman" w:eastAsia="Times New Roman" w:hAnsi="Times New Roman" w:cs="Times New Roman"/>
                <w:sz w:val="24"/>
                <w:szCs w:val="24"/>
                <w:lang w:val="kk-KZ" w:eastAsia="ru-RU"/>
              </w:rPr>
              <w:t>»</w:t>
            </w:r>
          </w:p>
          <w:p w:rsidR="004475DB" w:rsidRDefault="00FA74CD" w:rsidP="00035CF9">
            <w:pPr>
              <w:jc w:val="both"/>
              <w:rPr>
                <w:rFonts w:eastAsia="Times New Roman" w:cs="Times New Roman"/>
                <w:szCs w:val="24"/>
                <w:lang w:val="kk-KZ" w:eastAsia="ru-RU"/>
              </w:rPr>
            </w:pPr>
            <w:r w:rsidRPr="00FA74CD">
              <w:rPr>
                <w:rFonts w:ascii="Times New Roman" w:eastAsia="Times New Roman" w:hAnsi="Times New Roman" w:cs="Times New Roman"/>
                <w:b/>
                <w:sz w:val="24"/>
                <w:szCs w:val="24"/>
                <w:lang w:val="kk-KZ" w:eastAsia="ru-RU"/>
              </w:rPr>
              <w:t xml:space="preserve">Уәкілетті тұлғаның лауазымы </w:t>
            </w:r>
            <w:r w:rsidR="00856763" w:rsidRPr="001D3EE8">
              <w:rPr>
                <w:rFonts w:ascii="Times New Roman" w:eastAsia="Times New Roman" w:hAnsi="Times New Roman" w:cs="Times New Roman"/>
                <w:b/>
                <w:sz w:val="24"/>
                <w:szCs w:val="24"/>
                <w:lang w:val="kk-KZ" w:eastAsia="ru-RU"/>
              </w:rPr>
              <w:t xml:space="preserve"> </w:t>
            </w:r>
            <w:r w:rsidR="00B174B7">
              <w:rPr>
                <w:rFonts w:eastAsia="Times New Roman" w:cs="Times New Roman"/>
                <w:szCs w:val="24"/>
                <w:lang w:val="kk-KZ" w:eastAsia="ru-RU"/>
              </w:rPr>
              <w:t>tttDeclarantBossPositionKz</w:t>
            </w:r>
            <w:r w:rsidR="002C4133" w:rsidRPr="00C348B9">
              <w:rPr>
                <w:rFonts w:eastAsia="Times New Roman" w:cs="Times New Roman"/>
                <w:szCs w:val="24"/>
                <w:lang w:val="kk-KZ" w:eastAsia="ru-RU"/>
              </w:rPr>
              <w:t>ttt tttDeclarantBossLastNamettt</w:t>
            </w:r>
            <w:r w:rsidR="002C4133" w:rsidRPr="00887106">
              <w:rPr>
                <w:rFonts w:eastAsia="Times New Roman" w:cs="Times New Roman"/>
                <w:szCs w:val="24"/>
                <w:lang w:val="kk-KZ" w:eastAsia="ru-RU"/>
              </w:rPr>
              <w:t xml:space="preserve"> </w:t>
            </w:r>
            <w:r w:rsidR="002C4133" w:rsidRPr="00C348B9">
              <w:rPr>
                <w:rFonts w:eastAsia="Times New Roman" w:cs="Times New Roman"/>
                <w:szCs w:val="24"/>
                <w:lang w:val="kk-KZ" w:eastAsia="ru-RU"/>
              </w:rPr>
              <w:t>tttDeclarantBossFirstNamettt</w:t>
            </w:r>
            <w:r w:rsidR="002C4133" w:rsidRPr="00887106">
              <w:rPr>
                <w:rFonts w:eastAsia="Times New Roman" w:cs="Times New Roman"/>
                <w:szCs w:val="24"/>
                <w:lang w:val="kk-KZ" w:eastAsia="ru-RU"/>
              </w:rPr>
              <w:t xml:space="preserve"> </w:t>
            </w:r>
            <w:r w:rsidR="002C4133" w:rsidRPr="00C348B9">
              <w:rPr>
                <w:rFonts w:eastAsia="Times New Roman" w:cs="Times New Roman"/>
                <w:szCs w:val="24"/>
                <w:lang w:val="kk-KZ" w:eastAsia="ru-RU"/>
              </w:rPr>
              <w:t>tttDeclarantBossMiddleNamettt</w:t>
            </w:r>
          </w:p>
          <w:p w:rsidR="004475DB" w:rsidRDefault="00856763" w:rsidP="00035CF9">
            <w:pPr>
              <w:jc w:val="both"/>
              <w:rPr>
                <w:rFonts w:ascii="Times New Roman" w:eastAsia="Times New Roman" w:hAnsi="Times New Roman" w:cs="Times New Roman"/>
                <w:i/>
                <w:sz w:val="24"/>
                <w:szCs w:val="24"/>
                <w:lang w:val="kk-KZ" w:eastAsia="ru-RU"/>
              </w:rPr>
            </w:pPr>
            <w:r w:rsidRPr="00643984">
              <w:rPr>
                <w:rFonts w:ascii="Times New Roman" w:eastAsia="Times New Roman" w:hAnsi="Times New Roman" w:cs="Times New Roman"/>
                <w:i/>
                <w:sz w:val="24"/>
                <w:szCs w:val="24"/>
                <w:lang w:val="kk-KZ" w:eastAsia="ru-RU"/>
              </w:rPr>
              <w:t xml:space="preserve">                       </w:t>
            </w:r>
          </w:p>
          <w:p w:rsidR="00856763" w:rsidRPr="004475DB" w:rsidRDefault="004475DB" w:rsidP="00035CF9">
            <w:pPr>
              <w:jc w:val="both"/>
              <w:rPr>
                <w:rFonts w:ascii="Times New Roman" w:eastAsia="Times New Roman" w:hAnsi="Times New Roman" w:cs="Times New Roman"/>
                <w:i/>
                <w:sz w:val="24"/>
                <w:szCs w:val="24"/>
                <w:lang w:val="en-US" w:eastAsia="ru-RU"/>
              </w:rPr>
            </w:pPr>
            <w:r>
              <w:rPr>
                <w:rFonts w:ascii="Times New Roman" w:eastAsia="Times New Roman" w:hAnsi="Times New Roman" w:cs="Times New Roman"/>
                <w:i/>
                <w:sz w:val="24"/>
                <w:szCs w:val="24"/>
                <w:lang w:val="kk-KZ" w:eastAsia="ru-RU"/>
              </w:rPr>
              <w:t xml:space="preserve">          </w:t>
            </w:r>
            <w:r w:rsidR="00856763" w:rsidRPr="00643984">
              <w:rPr>
                <w:rFonts w:ascii="Times New Roman" w:eastAsia="Times New Roman" w:hAnsi="Times New Roman" w:cs="Times New Roman"/>
                <w:i/>
                <w:sz w:val="24"/>
                <w:szCs w:val="24"/>
                <w:lang w:val="kk-KZ" w:eastAsia="ru-RU"/>
              </w:rPr>
              <w:t xml:space="preserve"> қолы</w:t>
            </w:r>
            <w:r w:rsidR="00856763" w:rsidRPr="004475DB">
              <w:rPr>
                <w:rFonts w:ascii="Times New Roman" w:eastAsia="Times New Roman" w:hAnsi="Times New Roman" w:cs="Times New Roman"/>
                <w:i/>
                <w:sz w:val="24"/>
                <w:szCs w:val="24"/>
                <w:lang w:val="en-US" w:eastAsia="ru-RU"/>
              </w:rPr>
              <w:t xml:space="preserve">               </w:t>
            </w:r>
          </w:p>
          <w:p w:rsidR="004475DB" w:rsidRDefault="00856763" w:rsidP="00035CF9">
            <w:pPr>
              <w:jc w:val="both"/>
              <w:rPr>
                <w:rFonts w:ascii="Times New Roman" w:eastAsia="Times New Roman" w:hAnsi="Times New Roman" w:cs="Times New Roman"/>
                <w:sz w:val="24"/>
                <w:szCs w:val="24"/>
                <w:lang w:val="en-US" w:eastAsia="ru-RU"/>
              </w:rPr>
            </w:pPr>
            <w:r w:rsidRPr="004475DB">
              <w:rPr>
                <w:rFonts w:ascii="Times New Roman" w:eastAsia="Times New Roman" w:hAnsi="Times New Roman" w:cs="Times New Roman"/>
                <w:sz w:val="24"/>
                <w:szCs w:val="24"/>
                <w:lang w:val="en-US" w:eastAsia="ru-RU"/>
              </w:rPr>
              <w:t xml:space="preserve">                                                                                                                       </w:t>
            </w:r>
          </w:p>
          <w:p w:rsidR="004475DB" w:rsidRDefault="004475DB" w:rsidP="00035CF9">
            <w:pPr>
              <w:jc w:val="both"/>
              <w:rPr>
                <w:rFonts w:ascii="Times New Roman" w:eastAsia="Times New Roman" w:hAnsi="Times New Roman" w:cs="Times New Roman"/>
                <w:sz w:val="24"/>
                <w:szCs w:val="24"/>
                <w:lang w:val="en-US" w:eastAsia="ru-RU"/>
              </w:rPr>
            </w:pPr>
          </w:p>
          <w:p w:rsidR="00856763" w:rsidRPr="004475DB" w:rsidRDefault="00856763" w:rsidP="00035CF9">
            <w:pPr>
              <w:jc w:val="both"/>
              <w:rPr>
                <w:rFonts w:ascii="Times New Roman" w:eastAsia="Times New Roman" w:hAnsi="Times New Roman" w:cs="Times New Roman"/>
                <w:sz w:val="24"/>
                <w:szCs w:val="24"/>
                <w:lang w:val="en-US" w:eastAsia="ru-RU"/>
              </w:rPr>
            </w:pPr>
            <w:r w:rsidRPr="001D3EE8">
              <w:rPr>
                <w:rFonts w:ascii="Times New Roman" w:eastAsia="Times New Roman" w:hAnsi="Times New Roman" w:cs="Times New Roman"/>
                <w:sz w:val="24"/>
                <w:szCs w:val="24"/>
                <w:lang w:eastAsia="ru-RU"/>
              </w:rPr>
              <w:t>М</w:t>
            </w:r>
            <w:r w:rsidRPr="004475DB">
              <w:rPr>
                <w:rFonts w:ascii="Times New Roman" w:eastAsia="Times New Roman" w:hAnsi="Times New Roman" w:cs="Times New Roman"/>
                <w:sz w:val="24"/>
                <w:szCs w:val="24"/>
                <w:lang w:val="en-US" w:eastAsia="ru-RU"/>
              </w:rPr>
              <w:t>.</w:t>
            </w:r>
            <w:r w:rsidRPr="001D3EE8">
              <w:rPr>
                <w:rFonts w:ascii="Times New Roman" w:eastAsia="Times New Roman" w:hAnsi="Times New Roman" w:cs="Times New Roman"/>
                <w:sz w:val="24"/>
                <w:szCs w:val="24"/>
                <w:lang w:val="kk-KZ" w:eastAsia="ru-RU"/>
              </w:rPr>
              <w:t>О</w:t>
            </w:r>
            <w:r w:rsidRPr="004475DB">
              <w:rPr>
                <w:rFonts w:ascii="Times New Roman" w:eastAsia="Times New Roman" w:hAnsi="Times New Roman" w:cs="Times New Roman"/>
                <w:sz w:val="24"/>
                <w:szCs w:val="24"/>
                <w:lang w:val="en-US" w:eastAsia="ru-RU"/>
              </w:rPr>
              <w:t>.</w:t>
            </w:r>
          </w:p>
          <w:p w:rsidR="009E4B48" w:rsidRPr="001D3EE8" w:rsidRDefault="009E4B48" w:rsidP="00643984">
            <w:pPr>
              <w:pStyle w:val="a4"/>
              <w:tabs>
                <w:tab w:val="left" w:pos="0"/>
              </w:tabs>
              <w:ind w:left="0"/>
              <w:jc w:val="both"/>
              <w:rPr>
                <w:rFonts w:ascii="Times New Roman" w:eastAsia="Times New Roman" w:hAnsi="Times New Roman" w:cs="Times New Roman"/>
                <w:sz w:val="24"/>
                <w:szCs w:val="24"/>
                <w:lang w:val="kk-KZ" w:eastAsia="ru-RU"/>
              </w:rPr>
            </w:pPr>
          </w:p>
          <w:p w:rsidR="009E4B48" w:rsidRPr="001D3EE8" w:rsidRDefault="009E4B48" w:rsidP="00643984">
            <w:pPr>
              <w:pStyle w:val="a4"/>
              <w:tabs>
                <w:tab w:val="left" w:pos="0"/>
              </w:tabs>
              <w:ind w:left="0"/>
              <w:jc w:val="both"/>
              <w:rPr>
                <w:rFonts w:ascii="Times New Roman" w:eastAsia="Times New Roman" w:hAnsi="Times New Roman" w:cs="Times New Roman"/>
                <w:sz w:val="24"/>
                <w:szCs w:val="24"/>
                <w:lang w:val="kk-KZ" w:eastAsia="ru-RU"/>
              </w:rPr>
            </w:pPr>
          </w:p>
          <w:p w:rsidR="009E4B48" w:rsidRPr="00643984" w:rsidRDefault="009E4B48" w:rsidP="00643984">
            <w:pPr>
              <w:pStyle w:val="a4"/>
              <w:tabs>
                <w:tab w:val="left" w:pos="0"/>
              </w:tabs>
              <w:ind w:left="0"/>
              <w:jc w:val="both"/>
              <w:rPr>
                <w:rFonts w:ascii="Times New Roman" w:eastAsia="Times New Roman" w:hAnsi="Times New Roman" w:cs="Times New Roman"/>
                <w:sz w:val="24"/>
                <w:szCs w:val="24"/>
                <w:lang w:val="kk-KZ" w:eastAsia="ru-RU"/>
              </w:rPr>
            </w:pPr>
          </w:p>
        </w:tc>
        <w:tc>
          <w:tcPr>
            <w:tcW w:w="2465" w:type="pct"/>
          </w:tcPr>
          <w:p w:rsidR="00817AF9" w:rsidRPr="006F5146" w:rsidRDefault="006F5146" w:rsidP="00035CF9">
            <w:pPr>
              <w:jc w:val="center"/>
              <w:rPr>
                <w:rFonts w:ascii="Times New Roman" w:eastAsia="Times New Roman" w:hAnsi="Times New Roman" w:cs="Times New Roman"/>
                <w:b/>
                <w:color w:val="FF0000"/>
                <w:sz w:val="24"/>
                <w:szCs w:val="24"/>
                <w:lang w:val="kk-KZ" w:eastAsia="ru-RU"/>
              </w:rPr>
            </w:pPr>
            <w:r>
              <w:rPr>
                <w:rFonts w:ascii="Times New Roman" w:eastAsia="Times New Roman" w:hAnsi="Times New Roman" w:cs="Times New Roman"/>
                <w:b/>
                <w:sz w:val="24"/>
                <w:szCs w:val="24"/>
                <w:lang w:val="kk-KZ" w:eastAsia="ru-RU"/>
              </w:rPr>
              <w:lastRenderedPageBreak/>
              <w:t>ДОГОВОР  №</w:t>
            </w:r>
          </w:p>
          <w:p w:rsidR="00817AF9" w:rsidRPr="00643984" w:rsidRDefault="00817AF9" w:rsidP="00035CF9">
            <w:pPr>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val="kk-KZ" w:eastAsia="ru-RU"/>
              </w:rPr>
              <w:t>на проведение экспертизы  при го</w:t>
            </w:r>
            <w:proofErr w:type="spellStart"/>
            <w:r w:rsidRPr="00643984">
              <w:rPr>
                <w:rFonts w:ascii="Times New Roman" w:eastAsia="Times New Roman" w:hAnsi="Times New Roman" w:cs="Times New Roman"/>
                <w:b/>
                <w:sz w:val="24"/>
                <w:szCs w:val="24"/>
                <w:lang w:eastAsia="ru-RU"/>
              </w:rPr>
              <w:t>сударственной</w:t>
            </w:r>
            <w:proofErr w:type="spellEnd"/>
            <w:r w:rsidRPr="00643984">
              <w:rPr>
                <w:rFonts w:ascii="Times New Roman" w:eastAsia="Times New Roman" w:hAnsi="Times New Roman" w:cs="Times New Roman"/>
                <w:b/>
                <w:sz w:val="24"/>
                <w:szCs w:val="24"/>
                <w:lang w:eastAsia="ru-RU"/>
              </w:rPr>
              <w:t xml:space="preserve"> регистрации, перерегистрации, внесения изменений в регистрационное досье изделий медицинского назначения и медицинской техники</w:t>
            </w:r>
          </w:p>
          <w:p w:rsidR="00035CF9" w:rsidRPr="00643984" w:rsidRDefault="00035CF9" w:rsidP="00035CF9">
            <w:pPr>
              <w:jc w:val="center"/>
              <w:rPr>
                <w:rFonts w:ascii="Times New Roman" w:eastAsia="Times New Roman" w:hAnsi="Times New Roman" w:cs="Times New Roman"/>
                <w:b/>
                <w:sz w:val="24"/>
                <w:szCs w:val="24"/>
                <w:lang w:eastAsia="ru-RU"/>
              </w:rPr>
            </w:pPr>
          </w:p>
          <w:p w:rsidR="00817AF9" w:rsidRPr="00643984" w:rsidRDefault="00817AF9" w:rsidP="00035CF9">
            <w:pPr>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 xml:space="preserve">г. </w:t>
            </w:r>
            <w:r w:rsidR="00035CF9">
              <w:rPr>
                <w:rFonts w:ascii="Times New Roman" w:eastAsia="Times New Roman" w:hAnsi="Times New Roman" w:cs="Times New Roman"/>
                <w:sz w:val="24"/>
                <w:szCs w:val="24"/>
                <w:lang w:eastAsia="ru-RU"/>
              </w:rPr>
              <w:t xml:space="preserve">Алматы                   </w:t>
            </w:r>
            <w:proofErr w:type="gramStart"/>
            <w:r w:rsidR="00035CF9">
              <w:rPr>
                <w:rFonts w:ascii="Times New Roman" w:eastAsia="Times New Roman" w:hAnsi="Times New Roman" w:cs="Times New Roman"/>
                <w:sz w:val="24"/>
                <w:szCs w:val="24"/>
                <w:lang w:eastAsia="ru-RU"/>
              </w:rPr>
              <w:t xml:space="preserve">   «</w:t>
            </w:r>
            <w:proofErr w:type="gramEnd"/>
            <w:r w:rsidR="00035CF9">
              <w:rPr>
                <w:rFonts w:ascii="Times New Roman" w:eastAsia="Times New Roman" w:hAnsi="Times New Roman" w:cs="Times New Roman"/>
                <w:sz w:val="24"/>
                <w:szCs w:val="24"/>
                <w:lang w:eastAsia="ru-RU"/>
              </w:rPr>
              <w:t>____» ______</w:t>
            </w:r>
            <w:r w:rsidR="00FC7B5A">
              <w:rPr>
                <w:rFonts w:ascii="Times New Roman" w:eastAsia="Times New Roman" w:hAnsi="Times New Roman" w:cs="Times New Roman"/>
                <w:sz w:val="24"/>
                <w:szCs w:val="24"/>
                <w:lang w:eastAsia="ru-RU"/>
              </w:rPr>
              <w:t>____20__</w:t>
            </w:r>
            <w:r w:rsidRPr="00643984">
              <w:rPr>
                <w:rFonts w:ascii="Times New Roman" w:eastAsia="Times New Roman" w:hAnsi="Times New Roman" w:cs="Times New Roman"/>
                <w:sz w:val="24"/>
                <w:szCs w:val="24"/>
                <w:lang w:eastAsia="ru-RU"/>
              </w:rPr>
              <w:t>г.</w:t>
            </w:r>
          </w:p>
          <w:p w:rsidR="00035CF9" w:rsidRPr="00643984" w:rsidRDefault="00035CF9" w:rsidP="00035CF9">
            <w:pPr>
              <w:rPr>
                <w:rFonts w:ascii="Times New Roman" w:eastAsia="Times New Roman" w:hAnsi="Times New Roman" w:cs="Times New Roman"/>
                <w:sz w:val="24"/>
                <w:szCs w:val="24"/>
                <w:lang w:eastAsia="ru-RU"/>
              </w:rPr>
            </w:pPr>
          </w:p>
          <w:p w:rsidR="00817AF9" w:rsidRDefault="00817AF9"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b/>
                <w:sz w:val="24"/>
                <w:szCs w:val="24"/>
                <w:lang w:eastAsia="ru-RU"/>
              </w:rPr>
              <w:t>Республиканское государственное предприятие</w:t>
            </w:r>
            <w:r w:rsidRPr="00643984">
              <w:rPr>
                <w:rFonts w:ascii="Times New Roman" w:eastAsia="Times New Roman" w:hAnsi="Times New Roman" w:cs="Times New Roman"/>
                <w:b/>
                <w:sz w:val="24"/>
                <w:szCs w:val="24"/>
                <w:lang w:val="kk-KZ" w:eastAsia="ru-RU"/>
              </w:rPr>
              <w:t xml:space="preserve"> на праве хозяйственного ведения</w:t>
            </w:r>
            <w:r w:rsidRPr="00643984">
              <w:rPr>
                <w:rFonts w:ascii="Times New Roman" w:eastAsia="Times New Roman" w:hAnsi="Times New Roman" w:cs="Times New Roman"/>
                <w:b/>
                <w:sz w:val="24"/>
                <w:szCs w:val="24"/>
                <w:lang w:eastAsia="ru-RU"/>
              </w:rPr>
              <w:t xml:space="preserve"> «Национальный центр экспертизы лекарственных средств, изделий медицинского назначения и медицинской техники» Министерства здравоохранения Республики Казахстан,</w:t>
            </w:r>
            <w:r w:rsidRPr="00643984">
              <w:rPr>
                <w:rFonts w:ascii="Times New Roman" w:eastAsia="Times New Roman" w:hAnsi="Times New Roman" w:cs="Times New Roman"/>
                <w:sz w:val="24"/>
                <w:szCs w:val="24"/>
                <w:lang w:eastAsia="ru-RU"/>
              </w:rPr>
              <w:t xml:space="preserve"> именуемое в дальнейшем Исполнитель</w:t>
            </w:r>
            <w:r w:rsidRPr="00643984">
              <w:rPr>
                <w:rFonts w:ascii="Times New Roman" w:eastAsia="Times New Roman" w:hAnsi="Times New Roman" w:cs="Times New Roman"/>
                <w:i/>
                <w:sz w:val="24"/>
                <w:szCs w:val="24"/>
                <w:lang w:eastAsia="ru-RU"/>
              </w:rPr>
              <w:t xml:space="preserve">, </w:t>
            </w:r>
            <w:r w:rsidR="001463B7">
              <w:rPr>
                <w:rFonts w:ascii="Times New Roman" w:eastAsia="Times New Roman" w:hAnsi="Times New Roman" w:cs="Times New Roman"/>
                <w:sz w:val="24"/>
                <w:szCs w:val="24"/>
                <w:lang w:eastAsia="ru-RU"/>
              </w:rPr>
              <w:t xml:space="preserve">в лице Заместителя Генерального директора </w:t>
            </w:r>
            <w:proofErr w:type="spellStart"/>
            <w:r w:rsidR="001463B7">
              <w:rPr>
                <w:rFonts w:ascii="Times New Roman" w:eastAsia="Times New Roman" w:hAnsi="Times New Roman" w:cs="Times New Roman"/>
                <w:sz w:val="24"/>
                <w:szCs w:val="24"/>
                <w:lang w:eastAsia="ru-RU"/>
              </w:rPr>
              <w:t>Кабденовой</w:t>
            </w:r>
            <w:proofErr w:type="spellEnd"/>
            <w:r w:rsidR="001463B7">
              <w:rPr>
                <w:rFonts w:ascii="Times New Roman" w:eastAsia="Times New Roman" w:hAnsi="Times New Roman" w:cs="Times New Roman"/>
                <w:sz w:val="24"/>
                <w:szCs w:val="24"/>
                <w:lang w:eastAsia="ru-RU"/>
              </w:rPr>
              <w:t xml:space="preserve"> А.Т., действующ</w:t>
            </w:r>
            <w:r w:rsidRPr="00643984">
              <w:rPr>
                <w:rFonts w:ascii="Times New Roman" w:eastAsia="Times New Roman" w:hAnsi="Times New Roman" w:cs="Times New Roman"/>
                <w:sz w:val="24"/>
                <w:szCs w:val="24"/>
                <w:lang w:eastAsia="ru-RU"/>
              </w:rPr>
              <w:t>ей на основани</w:t>
            </w:r>
            <w:r w:rsidR="001463B7">
              <w:rPr>
                <w:rFonts w:ascii="Times New Roman" w:eastAsia="Times New Roman" w:hAnsi="Times New Roman" w:cs="Times New Roman"/>
                <w:sz w:val="24"/>
                <w:szCs w:val="24"/>
                <w:lang w:eastAsia="ru-RU"/>
              </w:rPr>
              <w:t>и Доверенности № 051 от 16.05.2017 года</w:t>
            </w:r>
            <w:r w:rsidRPr="00643984">
              <w:rPr>
                <w:rFonts w:ascii="Times New Roman" w:eastAsia="Times New Roman" w:hAnsi="Times New Roman" w:cs="Times New Roman"/>
                <w:sz w:val="24"/>
                <w:szCs w:val="24"/>
                <w:lang w:eastAsia="ru-RU"/>
              </w:rPr>
              <w:t>, с одной стороны, и</w:t>
            </w:r>
            <w:r w:rsidR="00035CF9" w:rsidRPr="00035CF9">
              <w:rPr>
                <w:rFonts w:ascii="Times New Roman" w:eastAsia="Times New Roman" w:hAnsi="Times New Roman" w:cs="Times New Roman"/>
                <w:sz w:val="24"/>
                <w:szCs w:val="24"/>
                <w:lang w:eastAsia="ru-RU"/>
              </w:rPr>
              <w:t xml:space="preserve"> </w:t>
            </w:r>
            <w:proofErr w:type="spellStart"/>
            <w:r w:rsidR="00A203DE" w:rsidRPr="00AB7271">
              <w:rPr>
                <w:rFonts w:ascii="Times New Roman" w:eastAsia="Times New Roman" w:hAnsi="Times New Roman" w:cs="Times New Roman"/>
                <w:sz w:val="24"/>
                <w:szCs w:val="24"/>
                <w:lang w:val="en-US" w:eastAsia="ru-RU"/>
              </w:rPr>
              <w:t>ttt</w:t>
            </w:r>
            <w:r w:rsidR="00220AF0">
              <w:rPr>
                <w:rFonts w:eastAsia="Times New Roman" w:cs="Times New Roman"/>
                <w:szCs w:val="24"/>
                <w:lang w:val="en-US" w:eastAsia="ru-RU"/>
              </w:rPr>
              <w:t>DeclarantOrgF</w:t>
            </w:r>
            <w:r w:rsidR="00783C86">
              <w:rPr>
                <w:rFonts w:eastAsia="Times New Roman" w:cs="Times New Roman"/>
                <w:szCs w:val="24"/>
                <w:lang w:val="en-US" w:eastAsia="ru-RU"/>
              </w:rPr>
              <w:t>orm</w:t>
            </w:r>
            <w:r w:rsidR="00A203DE">
              <w:rPr>
                <w:rFonts w:eastAsia="Times New Roman" w:cs="Times New Roman"/>
                <w:szCs w:val="24"/>
                <w:lang w:val="en-US" w:eastAsia="ru-RU"/>
              </w:rPr>
              <w:t>ttt</w:t>
            </w:r>
            <w:proofErr w:type="spellEnd"/>
            <w:r w:rsidR="00A203DE" w:rsidRPr="00AB7271">
              <w:rPr>
                <w:rFonts w:ascii="Times New Roman" w:eastAsia="Times New Roman" w:hAnsi="Times New Roman" w:cs="Times New Roman"/>
                <w:sz w:val="24"/>
                <w:szCs w:val="24"/>
                <w:lang w:eastAsia="ru-RU"/>
              </w:rPr>
              <w:t xml:space="preserve"> </w:t>
            </w:r>
            <w:proofErr w:type="spellStart"/>
            <w:r w:rsidR="00A203DE" w:rsidRPr="00AB7271">
              <w:rPr>
                <w:rFonts w:ascii="Times New Roman" w:eastAsia="Times New Roman" w:hAnsi="Times New Roman" w:cs="Times New Roman"/>
                <w:sz w:val="24"/>
                <w:szCs w:val="24"/>
                <w:lang w:val="en-US" w:eastAsia="ru-RU"/>
              </w:rPr>
              <w:t>ttt</w:t>
            </w:r>
            <w:r w:rsidR="00A203DE">
              <w:rPr>
                <w:rFonts w:eastAsia="Times New Roman" w:cs="Times New Roman"/>
                <w:szCs w:val="24"/>
                <w:lang w:val="en-US" w:eastAsia="ru-RU"/>
              </w:rPr>
              <w:t>Declarant</w:t>
            </w:r>
            <w:r w:rsidR="00A203DE">
              <w:rPr>
                <w:rFonts w:cs="Times New Roman"/>
                <w:color w:val="000000"/>
                <w:lang w:val="en-US"/>
              </w:rPr>
              <w:t>NameRu</w:t>
            </w:r>
            <w:r w:rsidR="00A203DE">
              <w:rPr>
                <w:rFonts w:eastAsia="Times New Roman" w:cs="Times New Roman"/>
                <w:szCs w:val="24"/>
                <w:lang w:val="en-US" w:eastAsia="ru-RU"/>
              </w:rPr>
              <w:t>ttt</w:t>
            </w:r>
            <w:proofErr w:type="spellEnd"/>
            <w:r w:rsidR="00A203DE" w:rsidRPr="00AB7271">
              <w:rPr>
                <w:rFonts w:eastAsia="Times New Roman" w:cs="Times New Roman"/>
                <w:szCs w:val="24"/>
                <w:lang w:eastAsia="ru-RU"/>
              </w:rPr>
              <w:t xml:space="preserve"> </w:t>
            </w:r>
            <w:proofErr w:type="spellStart"/>
            <w:r w:rsidR="00A203DE" w:rsidRPr="00AB7271">
              <w:rPr>
                <w:rFonts w:ascii="Times New Roman" w:eastAsia="Times New Roman" w:hAnsi="Times New Roman" w:cs="Times New Roman"/>
                <w:sz w:val="24"/>
                <w:szCs w:val="24"/>
                <w:lang w:val="en-US" w:eastAsia="ru-RU"/>
              </w:rPr>
              <w:t>ttt</w:t>
            </w:r>
            <w:r w:rsidR="00A203DE">
              <w:rPr>
                <w:rFonts w:eastAsia="Times New Roman" w:cs="Times New Roman"/>
                <w:szCs w:val="24"/>
                <w:lang w:val="en-US" w:eastAsia="ru-RU"/>
              </w:rPr>
              <w:t>Declarant</w:t>
            </w:r>
            <w:r w:rsidR="00A203DE">
              <w:rPr>
                <w:rFonts w:cs="Times New Roman"/>
                <w:color w:val="000000"/>
                <w:lang w:val="en-US"/>
              </w:rPr>
              <w:t>Name</w:t>
            </w:r>
            <w:r w:rsidR="00A203DE">
              <w:rPr>
                <w:rFonts w:eastAsia="Times New Roman" w:cs="Times New Roman"/>
                <w:szCs w:val="24"/>
                <w:lang w:val="en-US" w:eastAsia="ru-RU"/>
              </w:rPr>
              <w:t>Enttt</w:t>
            </w:r>
            <w:proofErr w:type="spellEnd"/>
            <w:r w:rsidR="00A203DE" w:rsidRPr="00643984">
              <w:rPr>
                <w:rFonts w:ascii="Times New Roman" w:eastAsia="Times New Roman" w:hAnsi="Times New Roman" w:cs="Times New Roman"/>
                <w:sz w:val="24"/>
                <w:szCs w:val="24"/>
                <w:lang w:eastAsia="ru-RU"/>
              </w:rPr>
              <w:t xml:space="preserve">, </w:t>
            </w:r>
            <w:r w:rsidRPr="00643984">
              <w:rPr>
                <w:rFonts w:ascii="Times New Roman" w:eastAsia="Times New Roman" w:hAnsi="Times New Roman" w:cs="Times New Roman"/>
                <w:sz w:val="24"/>
                <w:szCs w:val="24"/>
                <w:lang w:eastAsia="ru-RU"/>
              </w:rPr>
              <w:t xml:space="preserve">именуемый в дальнейшем Заявитель в лице            </w:t>
            </w:r>
            <w:proofErr w:type="spellStart"/>
            <w:r w:rsidR="00B3375D" w:rsidRPr="00AB7271">
              <w:rPr>
                <w:rFonts w:ascii="Times New Roman" w:eastAsia="Times New Roman" w:hAnsi="Times New Roman" w:cs="Times New Roman"/>
                <w:sz w:val="24"/>
                <w:szCs w:val="24"/>
                <w:lang w:val="en-US" w:eastAsia="ru-RU"/>
              </w:rPr>
              <w:t>ttt</w:t>
            </w:r>
            <w:r w:rsidR="00B3375D">
              <w:rPr>
                <w:rFonts w:eastAsia="Times New Roman" w:cs="Times New Roman"/>
                <w:szCs w:val="24"/>
                <w:lang w:val="en-US" w:eastAsia="ru-RU"/>
              </w:rPr>
              <w:t>Declarant</w:t>
            </w:r>
            <w:r w:rsidR="00B3375D" w:rsidRPr="00C403B3">
              <w:rPr>
                <w:rFonts w:eastAsia="Times New Roman" w:cs="Times New Roman"/>
                <w:szCs w:val="24"/>
                <w:lang w:val="en-US" w:eastAsia="ru-RU"/>
              </w:rPr>
              <w:t>BossLastName</w:t>
            </w:r>
            <w:r w:rsidR="00B3375D">
              <w:rPr>
                <w:rFonts w:eastAsia="Times New Roman" w:cs="Times New Roman"/>
                <w:szCs w:val="24"/>
                <w:lang w:val="en-US" w:eastAsia="ru-RU"/>
              </w:rPr>
              <w:t>ttt</w:t>
            </w:r>
            <w:proofErr w:type="spellEnd"/>
            <w:r w:rsidR="00B3375D">
              <w:rPr>
                <w:rFonts w:eastAsia="Times New Roman" w:cs="Times New Roman"/>
                <w:szCs w:val="24"/>
                <w:lang w:eastAsia="ru-RU"/>
              </w:rPr>
              <w:t xml:space="preserve"> </w:t>
            </w:r>
            <w:proofErr w:type="spellStart"/>
            <w:r w:rsidR="00B3375D" w:rsidRPr="00AB7271">
              <w:rPr>
                <w:rFonts w:ascii="Times New Roman" w:eastAsia="Times New Roman" w:hAnsi="Times New Roman" w:cs="Times New Roman"/>
                <w:sz w:val="24"/>
                <w:szCs w:val="24"/>
                <w:lang w:val="en-US" w:eastAsia="ru-RU"/>
              </w:rPr>
              <w:t>ttt</w:t>
            </w:r>
            <w:r w:rsidR="00B3375D">
              <w:rPr>
                <w:rFonts w:eastAsia="Times New Roman" w:cs="Times New Roman"/>
                <w:szCs w:val="24"/>
                <w:lang w:val="en-US" w:eastAsia="ru-RU"/>
              </w:rPr>
              <w:t>Declarant</w:t>
            </w:r>
            <w:r w:rsidR="00B3375D" w:rsidRPr="00C403B3">
              <w:rPr>
                <w:rFonts w:eastAsia="Times New Roman" w:cs="Times New Roman"/>
                <w:szCs w:val="24"/>
                <w:lang w:val="en-US" w:eastAsia="ru-RU"/>
              </w:rPr>
              <w:t>BossFirstName</w:t>
            </w:r>
            <w:r w:rsidR="00B3375D">
              <w:rPr>
                <w:rFonts w:eastAsia="Times New Roman" w:cs="Times New Roman"/>
                <w:szCs w:val="24"/>
                <w:lang w:val="en-US" w:eastAsia="ru-RU"/>
              </w:rPr>
              <w:t>ttt</w:t>
            </w:r>
            <w:proofErr w:type="spellEnd"/>
            <w:r w:rsidR="00D204C4">
              <w:rPr>
                <w:rFonts w:eastAsia="Times New Roman" w:cs="Times New Roman"/>
                <w:szCs w:val="24"/>
                <w:lang w:eastAsia="ru-RU"/>
              </w:rPr>
              <w:t xml:space="preserve"> </w:t>
            </w:r>
            <w:proofErr w:type="spellStart"/>
            <w:r w:rsidR="00B3375D" w:rsidRPr="00AB7271">
              <w:rPr>
                <w:rFonts w:ascii="Times New Roman" w:eastAsia="Times New Roman" w:hAnsi="Times New Roman" w:cs="Times New Roman"/>
                <w:sz w:val="24"/>
                <w:szCs w:val="24"/>
                <w:lang w:val="en-US" w:eastAsia="ru-RU"/>
              </w:rPr>
              <w:t>ttt</w:t>
            </w:r>
            <w:r w:rsidR="00B3375D">
              <w:rPr>
                <w:rFonts w:eastAsia="Times New Roman" w:cs="Times New Roman"/>
                <w:szCs w:val="24"/>
                <w:lang w:val="en-US" w:eastAsia="ru-RU"/>
              </w:rPr>
              <w:t>Declarant</w:t>
            </w:r>
            <w:r w:rsidR="00B3375D" w:rsidRPr="00C403B3">
              <w:rPr>
                <w:rFonts w:eastAsia="Times New Roman" w:cs="Times New Roman"/>
                <w:szCs w:val="24"/>
                <w:lang w:val="en-US" w:eastAsia="ru-RU"/>
              </w:rPr>
              <w:t>BossMiddleName</w:t>
            </w:r>
            <w:r w:rsidR="00B3375D">
              <w:rPr>
                <w:rFonts w:eastAsia="Times New Roman" w:cs="Times New Roman"/>
                <w:szCs w:val="24"/>
                <w:lang w:val="en-US" w:eastAsia="ru-RU"/>
              </w:rPr>
              <w:t>ttt</w:t>
            </w:r>
            <w:proofErr w:type="spellEnd"/>
            <w:r w:rsidR="00D204C4">
              <w:rPr>
                <w:rFonts w:eastAsia="Times New Roman" w:cs="Times New Roman"/>
                <w:szCs w:val="24"/>
                <w:lang w:eastAsia="ru-RU"/>
              </w:rPr>
              <w:t xml:space="preserve"> </w:t>
            </w:r>
            <w:proofErr w:type="spellStart"/>
            <w:r w:rsidR="00B3375D" w:rsidRPr="00AB7271">
              <w:rPr>
                <w:rFonts w:ascii="Times New Roman" w:eastAsia="Times New Roman" w:hAnsi="Times New Roman" w:cs="Times New Roman"/>
                <w:sz w:val="24"/>
                <w:szCs w:val="24"/>
                <w:lang w:val="en-US" w:eastAsia="ru-RU"/>
              </w:rPr>
              <w:t>ttt</w:t>
            </w:r>
            <w:r w:rsidR="00B3375D">
              <w:rPr>
                <w:rFonts w:eastAsia="Times New Roman" w:cs="Times New Roman"/>
                <w:szCs w:val="24"/>
                <w:lang w:val="en-US" w:eastAsia="ru-RU"/>
              </w:rPr>
              <w:t>Declarant</w:t>
            </w:r>
            <w:r w:rsidR="00B3375D" w:rsidRPr="00866C65">
              <w:rPr>
                <w:rFonts w:eastAsia="Times New Roman" w:cs="Times New Roman"/>
                <w:szCs w:val="24"/>
                <w:lang w:val="en-US" w:eastAsia="ru-RU"/>
              </w:rPr>
              <w:t>BossPositionRu</w:t>
            </w:r>
            <w:r w:rsidR="00B3375D">
              <w:rPr>
                <w:rFonts w:eastAsia="Times New Roman" w:cs="Times New Roman"/>
                <w:szCs w:val="24"/>
                <w:lang w:val="en-US" w:eastAsia="ru-RU"/>
              </w:rPr>
              <w:t>ttt</w:t>
            </w:r>
            <w:proofErr w:type="spellEnd"/>
            <w:r w:rsidR="00B3375D">
              <w:rPr>
                <w:rFonts w:ascii="Times New Roman" w:eastAsia="Times New Roman" w:hAnsi="Times New Roman" w:cs="Times New Roman"/>
                <w:color w:val="FF0000"/>
                <w:sz w:val="24"/>
                <w:szCs w:val="24"/>
                <w:lang w:eastAsia="ru-RU"/>
              </w:rPr>
              <w:t xml:space="preserve"> </w:t>
            </w:r>
            <w:r w:rsidR="00F71BDA">
              <w:rPr>
                <w:rFonts w:ascii="Times New Roman" w:eastAsia="Times New Roman" w:hAnsi="Times New Roman" w:cs="Times New Roman"/>
                <w:sz w:val="24"/>
                <w:szCs w:val="24"/>
                <w:lang w:eastAsia="ru-RU"/>
              </w:rPr>
              <w:t>действующего(ей) на основании</w:t>
            </w:r>
            <w:r w:rsidR="00F71BDA">
              <w:rPr>
                <w:rFonts w:ascii="Times New Roman" w:eastAsia="Times New Roman" w:hAnsi="Times New Roman" w:cs="Times New Roman"/>
                <w:sz w:val="24"/>
                <w:szCs w:val="24"/>
                <w:lang w:val="kk-KZ" w:eastAsia="ru-RU"/>
              </w:rPr>
              <w:t xml:space="preserve"> </w:t>
            </w:r>
            <w:proofErr w:type="spellStart"/>
            <w:r w:rsidR="005F330D" w:rsidRPr="00AB7271">
              <w:rPr>
                <w:rFonts w:ascii="Times New Roman" w:eastAsia="Times New Roman" w:hAnsi="Times New Roman" w:cs="Times New Roman"/>
                <w:sz w:val="24"/>
                <w:szCs w:val="24"/>
                <w:lang w:val="en-US" w:eastAsia="ru-RU"/>
              </w:rPr>
              <w:t>ttt</w:t>
            </w:r>
            <w:r w:rsidR="005F330D" w:rsidRPr="00AB7271">
              <w:rPr>
                <w:rFonts w:eastAsia="Times New Roman" w:cs="Times New Roman"/>
                <w:szCs w:val="24"/>
                <w:lang w:val="en-US" w:eastAsia="ru-RU"/>
              </w:rPr>
              <w:t>Applicant</w:t>
            </w:r>
            <w:r w:rsidR="005F330D">
              <w:rPr>
                <w:rFonts w:eastAsia="Times New Roman" w:cs="Times New Roman"/>
                <w:szCs w:val="24"/>
                <w:lang w:val="en-US" w:eastAsia="ru-RU"/>
              </w:rPr>
              <w:t>Documenttypettt</w:t>
            </w:r>
            <w:proofErr w:type="spellEnd"/>
            <w:r w:rsidRPr="00643984">
              <w:rPr>
                <w:rFonts w:ascii="Times New Roman" w:eastAsia="Times New Roman" w:hAnsi="Times New Roman" w:cs="Times New Roman"/>
                <w:sz w:val="24"/>
                <w:szCs w:val="24"/>
                <w:lang w:eastAsia="ru-RU"/>
              </w:rPr>
              <w:t>,</w:t>
            </w:r>
            <w:r w:rsidR="00F71BDA">
              <w:rPr>
                <w:rFonts w:ascii="Times New Roman" w:eastAsia="Times New Roman" w:hAnsi="Times New Roman" w:cs="Times New Roman"/>
                <w:sz w:val="24"/>
                <w:szCs w:val="24"/>
                <w:lang w:val="kk-KZ" w:eastAsia="ru-RU"/>
              </w:rPr>
              <w:t xml:space="preserve"> </w:t>
            </w:r>
            <w:r w:rsidR="00AB12D0" w:rsidRPr="001D3EE8">
              <w:rPr>
                <w:rFonts w:ascii="Times New Roman" w:eastAsia="Times New Roman" w:hAnsi="Times New Roman" w:cs="Times New Roman"/>
                <w:sz w:val="24"/>
                <w:szCs w:val="24"/>
                <w:lang w:val="en-US" w:eastAsia="ru-RU"/>
              </w:rPr>
              <w:t>c</w:t>
            </w:r>
            <w:r w:rsidRPr="00643984">
              <w:rPr>
                <w:rFonts w:ascii="Times New Roman" w:eastAsia="Times New Roman" w:hAnsi="Times New Roman" w:cs="Times New Roman"/>
                <w:sz w:val="24"/>
                <w:szCs w:val="24"/>
                <w:lang w:eastAsia="ru-RU"/>
              </w:rPr>
              <w:t xml:space="preserve"> другой стороны, именуемые в дальнейшем Стороны, а по отдельности Сторона, заключили настоящий договор о нижеследующем:</w:t>
            </w:r>
          </w:p>
          <w:p w:rsidR="004D5EBA" w:rsidRPr="00643984" w:rsidRDefault="004D5EBA" w:rsidP="00035CF9">
            <w:pPr>
              <w:jc w:val="both"/>
              <w:rPr>
                <w:rFonts w:ascii="Times New Roman" w:eastAsia="Times New Roman" w:hAnsi="Times New Roman" w:cs="Times New Roman"/>
                <w:sz w:val="24"/>
                <w:szCs w:val="24"/>
                <w:lang w:eastAsia="ru-RU"/>
              </w:rPr>
            </w:pPr>
          </w:p>
          <w:p w:rsidR="009878CC" w:rsidRPr="00643984" w:rsidRDefault="009878CC" w:rsidP="00035CF9">
            <w:pPr>
              <w:pStyle w:val="a4"/>
              <w:numPr>
                <w:ilvl w:val="0"/>
                <w:numId w:val="15"/>
              </w:numPr>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Предмет договора</w:t>
            </w:r>
          </w:p>
          <w:p w:rsidR="00817AF9" w:rsidRPr="00AA5607" w:rsidRDefault="00817AF9" w:rsidP="00035CF9">
            <w:pPr>
              <w:pStyle w:val="a4"/>
              <w:numPr>
                <w:ilvl w:val="1"/>
                <w:numId w:val="15"/>
              </w:numPr>
              <w:tabs>
                <w:tab w:val="left" w:pos="393"/>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Предметом настоящего договора является проведение Исполнителем по заявлени</w:t>
            </w:r>
            <w:r w:rsidR="005F60FC" w:rsidRPr="001D3EE8">
              <w:rPr>
                <w:rFonts w:ascii="Times New Roman" w:eastAsia="Times New Roman" w:hAnsi="Times New Roman" w:cs="Times New Roman"/>
                <w:sz w:val="24"/>
                <w:szCs w:val="24"/>
                <w:lang w:eastAsia="ru-RU"/>
              </w:rPr>
              <w:t>ю</w:t>
            </w:r>
            <w:r w:rsidRPr="00643984">
              <w:rPr>
                <w:rFonts w:ascii="Times New Roman" w:eastAsia="Times New Roman" w:hAnsi="Times New Roman" w:cs="Times New Roman"/>
                <w:sz w:val="24"/>
                <w:szCs w:val="24"/>
                <w:lang w:eastAsia="ru-RU"/>
              </w:rPr>
              <w:t xml:space="preserve"> Заявителя экспертизы изделий медицинского назначения или медицинской техники</w:t>
            </w:r>
            <w:r w:rsidR="00E807BE" w:rsidRPr="00643984">
              <w:rPr>
                <w:rFonts w:ascii="Times New Roman" w:eastAsia="Times New Roman" w:hAnsi="Times New Roman" w:cs="Times New Roman"/>
                <w:sz w:val="24"/>
                <w:szCs w:val="24"/>
                <w:lang w:eastAsia="ru-RU"/>
              </w:rPr>
              <w:t xml:space="preserve"> (далее – ИМН/МТ)</w:t>
            </w:r>
            <w:r w:rsidR="00AA5607">
              <w:rPr>
                <w:rFonts w:ascii="Times New Roman" w:eastAsia="Times New Roman" w:hAnsi="Times New Roman" w:cs="Times New Roman"/>
                <w:sz w:val="24"/>
                <w:szCs w:val="24"/>
                <w:lang w:val="kk-KZ" w:eastAsia="ru-RU"/>
              </w:rPr>
              <w:t xml:space="preserve"> </w:t>
            </w:r>
            <w:proofErr w:type="spellStart"/>
            <w:r w:rsidR="005F330D" w:rsidRPr="00AA5607">
              <w:rPr>
                <w:rFonts w:ascii="Times New Roman" w:eastAsia="Times New Roman" w:hAnsi="Times New Roman" w:cs="Times New Roman"/>
                <w:sz w:val="24"/>
                <w:szCs w:val="24"/>
                <w:lang w:val="en-US" w:eastAsia="ru-RU"/>
              </w:rPr>
              <w:t>tttContract</w:t>
            </w:r>
            <w:r w:rsidR="000D6D8E" w:rsidRPr="00AA5607">
              <w:rPr>
                <w:rFonts w:ascii="Times New Roman" w:eastAsia="Times New Roman" w:hAnsi="Times New Roman" w:cs="Times New Roman"/>
                <w:sz w:val="24"/>
                <w:szCs w:val="24"/>
                <w:lang w:val="en-US" w:eastAsia="ru-RU"/>
              </w:rPr>
              <w:t>MedicalDeviceNameRu</w:t>
            </w:r>
            <w:r w:rsidR="005F330D" w:rsidRPr="00AA5607">
              <w:rPr>
                <w:rFonts w:ascii="Times New Roman" w:eastAsia="Times New Roman" w:hAnsi="Times New Roman" w:cs="Times New Roman"/>
                <w:sz w:val="24"/>
                <w:szCs w:val="24"/>
                <w:lang w:eastAsia="ru-RU"/>
              </w:rPr>
              <w:t>ttt</w:t>
            </w:r>
            <w:proofErr w:type="spellEnd"/>
            <w:r w:rsidR="00AA5607">
              <w:rPr>
                <w:rFonts w:ascii="Times New Roman" w:eastAsia="Times New Roman" w:hAnsi="Times New Roman" w:cs="Times New Roman"/>
                <w:color w:val="FF0000"/>
                <w:sz w:val="24"/>
                <w:szCs w:val="24"/>
                <w:lang w:eastAsia="ru-RU"/>
              </w:rPr>
              <w:t xml:space="preserve"> </w:t>
            </w:r>
            <w:r w:rsidR="004422FC" w:rsidRPr="00AA5607">
              <w:rPr>
                <w:rFonts w:ascii="Times New Roman" w:eastAsia="Times New Roman" w:hAnsi="Times New Roman" w:cs="Times New Roman"/>
                <w:sz w:val="24"/>
                <w:szCs w:val="24"/>
                <w:lang w:eastAsia="ru-RU"/>
              </w:rPr>
              <w:t>для дальнейшей государственной регистрации, перерегистрации, внесении изме</w:t>
            </w:r>
            <w:r w:rsidR="00B4602E" w:rsidRPr="00AA5607">
              <w:rPr>
                <w:rFonts w:ascii="Times New Roman" w:eastAsia="Times New Roman" w:hAnsi="Times New Roman" w:cs="Times New Roman"/>
                <w:sz w:val="24"/>
                <w:szCs w:val="24"/>
                <w:lang w:eastAsia="ru-RU"/>
              </w:rPr>
              <w:t>нений в регистрационное досье ИМН</w:t>
            </w:r>
            <w:r w:rsidR="004422FC" w:rsidRPr="00AA5607">
              <w:rPr>
                <w:rFonts w:ascii="Times New Roman" w:eastAsia="Times New Roman" w:hAnsi="Times New Roman" w:cs="Times New Roman"/>
                <w:sz w:val="24"/>
                <w:szCs w:val="24"/>
                <w:lang w:eastAsia="ru-RU"/>
              </w:rPr>
              <w:t xml:space="preserve"> (</w:t>
            </w:r>
            <w:r w:rsidR="004422FC" w:rsidRPr="00AA5607">
              <w:rPr>
                <w:rFonts w:ascii="Times New Roman" w:eastAsia="Times New Roman" w:hAnsi="Times New Roman" w:cs="Times New Roman"/>
                <w:i/>
                <w:sz w:val="24"/>
                <w:szCs w:val="24"/>
                <w:lang w:eastAsia="ru-RU"/>
              </w:rPr>
              <w:t>указать необходимое</w:t>
            </w:r>
            <w:r w:rsidR="004422FC" w:rsidRPr="00AA5607">
              <w:rPr>
                <w:rFonts w:ascii="Times New Roman" w:eastAsia="Times New Roman" w:hAnsi="Times New Roman" w:cs="Times New Roman"/>
                <w:sz w:val="24"/>
                <w:szCs w:val="24"/>
                <w:lang w:eastAsia="ru-RU"/>
              </w:rPr>
              <w:t>)</w:t>
            </w:r>
            <w:r w:rsidR="004422FC" w:rsidRPr="00AA5607" w:rsidDel="00676C7C">
              <w:rPr>
                <w:rFonts w:ascii="Times New Roman" w:eastAsia="Times New Roman" w:hAnsi="Times New Roman" w:cs="Times New Roman"/>
                <w:color w:val="FF0000"/>
                <w:sz w:val="24"/>
                <w:szCs w:val="24"/>
                <w:lang w:eastAsia="ru-RU"/>
              </w:rPr>
              <w:t xml:space="preserve"> </w:t>
            </w:r>
            <w:r w:rsidR="004422FC" w:rsidRPr="00AA5607">
              <w:rPr>
                <w:rFonts w:ascii="Times New Roman" w:eastAsia="Times New Roman" w:hAnsi="Times New Roman" w:cs="Times New Roman"/>
                <w:sz w:val="24"/>
                <w:szCs w:val="24"/>
                <w:lang w:eastAsia="ru-RU"/>
              </w:rPr>
              <w:t>(далее – Работы)</w:t>
            </w:r>
            <w:r w:rsidRPr="00AA5607">
              <w:rPr>
                <w:rFonts w:ascii="Times New Roman" w:eastAsia="Times New Roman" w:hAnsi="Times New Roman" w:cs="Times New Roman"/>
                <w:sz w:val="24"/>
                <w:szCs w:val="24"/>
                <w:lang w:eastAsia="ru-RU"/>
              </w:rPr>
              <w:t xml:space="preserve">. </w:t>
            </w:r>
          </w:p>
          <w:p w:rsidR="00817AF9" w:rsidRPr="00643984" w:rsidRDefault="00817AF9" w:rsidP="00035CF9">
            <w:pPr>
              <w:pStyle w:val="a4"/>
              <w:numPr>
                <w:ilvl w:val="1"/>
                <w:numId w:val="15"/>
              </w:numPr>
              <w:tabs>
                <w:tab w:val="left" w:pos="393"/>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 xml:space="preserve">Работы проводятся в соответствии с действующим законодательством Республики Казахстан в сфере обращения лекарственных средств, изделий медицинского назначения и медицинской техники, включая, но не ограничиваясь, Правилами проведения экспертизы изделий медицинского назначения и медицинской техники, утвержденных приказом Министра здравоохранения Республики Казахстан от 18 ноября 2009 года № 736 (далее – Правила) и приказом Министра здравоохранения и социального развития </w:t>
            </w:r>
            <w:r w:rsidRPr="00643984">
              <w:rPr>
                <w:rFonts w:ascii="Times New Roman" w:eastAsia="Times New Roman" w:hAnsi="Times New Roman" w:cs="Times New Roman"/>
                <w:sz w:val="24"/>
                <w:szCs w:val="24"/>
                <w:lang w:eastAsia="ru-RU"/>
              </w:rPr>
              <w:lastRenderedPageBreak/>
              <w:t xml:space="preserve">Республики Казахстан от 28 апреля 2015 года № 293 «Об утверждении стандартов государственных услуг в     сфере фармацевтической деятельности» (далее совместно именуемые – Действующее законодательство).   </w:t>
            </w:r>
          </w:p>
          <w:p w:rsidR="003506DD" w:rsidRPr="00643984" w:rsidRDefault="003506DD" w:rsidP="00035CF9">
            <w:pPr>
              <w:pStyle w:val="a4"/>
              <w:numPr>
                <w:ilvl w:val="0"/>
                <w:numId w:val="15"/>
              </w:numPr>
              <w:tabs>
                <w:tab w:val="left" w:pos="459"/>
              </w:tabs>
              <w:ind w:left="0" w:firstLine="0"/>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 xml:space="preserve">Порядок </w:t>
            </w:r>
            <w:r w:rsidR="00AA36BE" w:rsidRPr="00643984">
              <w:rPr>
                <w:rFonts w:ascii="Times New Roman" w:eastAsia="Times New Roman" w:hAnsi="Times New Roman" w:cs="Times New Roman"/>
                <w:b/>
                <w:sz w:val="24"/>
                <w:szCs w:val="24"/>
                <w:lang w:eastAsia="ru-RU"/>
              </w:rPr>
              <w:t xml:space="preserve">и сроки </w:t>
            </w:r>
            <w:r w:rsidRPr="00643984">
              <w:rPr>
                <w:rFonts w:ascii="Times New Roman" w:eastAsia="Times New Roman" w:hAnsi="Times New Roman" w:cs="Times New Roman"/>
                <w:b/>
                <w:sz w:val="24"/>
                <w:szCs w:val="24"/>
                <w:lang w:eastAsia="ru-RU"/>
              </w:rPr>
              <w:t>выдачи заключения о безопасности, эффективности и качестве изделий медицинского назначения</w:t>
            </w:r>
            <w:r w:rsidR="003B2B94" w:rsidRPr="00643984">
              <w:rPr>
                <w:rFonts w:ascii="Times New Roman" w:eastAsia="Times New Roman" w:hAnsi="Times New Roman" w:cs="Times New Roman"/>
                <w:b/>
                <w:sz w:val="24"/>
                <w:szCs w:val="24"/>
                <w:lang w:eastAsia="ru-RU"/>
              </w:rPr>
              <w:t xml:space="preserve"> и</w:t>
            </w:r>
            <w:r w:rsidRPr="00643984">
              <w:rPr>
                <w:rFonts w:ascii="Times New Roman" w:eastAsia="Times New Roman" w:hAnsi="Times New Roman" w:cs="Times New Roman"/>
                <w:b/>
                <w:sz w:val="24"/>
                <w:szCs w:val="24"/>
                <w:lang w:eastAsia="ru-RU"/>
              </w:rPr>
              <w:t xml:space="preserve"> медицинской техники</w:t>
            </w:r>
          </w:p>
          <w:p w:rsidR="00817AF9" w:rsidRPr="00643984" w:rsidRDefault="00817AF9" w:rsidP="00035CF9">
            <w:pPr>
              <w:pStyle w:val="a4"/>
              <w:numPr>
                <w:ilvl w:val="1"/>
                <w:numId w:val="15"/>
              </w:numPr>
              <w:tabs>
                <w:tab w:val="left" w:pos="0"/>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 xml:space="preserve">Работы проводятся в порядке и сроки, установленные </w:t>
            </w:r>
            <w:r w:rsidR="00F51B31">
              <w:rPr>
                <w:rFonts w:ascii="Times New Roman" w:eastAsia="Times New Roman" w:hAnsi="Times New Roman" w:cs="Times New Roman"/>
                <w:sz w:val="24"/>
                <w:szCs w:val="24"/>
                <w:lang w:eastAsia="ru-RU"/>
              </w:rPr>
              <w:t>д</w:t>
            </w:r>
            <w:r w:rsidRPr="00643984">
              <w:rPr>
                <w:rFonts w:ascii="Times New Roman" w:eastAsia="Times New Roman" w:hAnsi="Times New Roman" w:cs="Times New Roman"/>
                <w:sz w:val="24"/>
                <w:szCs w:val="24"/>
                <w:lang w:eastAsia="ru-RU"/>
              </w:rPr>
              <w:t>ействующим законодательством.</w:t>
            </w:r>
          </w:p>
          <w:p w:rsidR="00DD4B97" w:rsidRPr="00643984" w:rsidRDefault="00DD4B97" w:rsidP="00035CF9">
            <w:pPr>
              <w:pStyle w:val="a4"/>
              <w:numPr>
                <w:ilvl w:val="1"/>
                <w:numId w:val="15"/>
              </w:numPr>
              <w:tabs>
                <w:tab w:val="left" w:pos="0"/>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 xml:space="preserve">Началом проведения Работ считать дату приема заявления на проведение Работ с прилагаемым к нему полного пакета документов и материалов в соответствии с требованиями Действующего законодательства, при условии поступления оплаты на расчетный счет Исполнителя в полном объеме в соответствии с п.3.3. настоящего договора. </w:t>
            </w:r>
          </w:p>
          <w:p w:rsidR="00817AF9" w:rsidRPr="00643984" w:rsidRDefault="00817AF9" w:rsidP="00035CF9">
            <w:pPr>
              <w:pStyle w:val="a4"/>
              <w:numPr>
                <w:ilvl w:val="1"/>
                <w:numId w:val="15"/>
              </w:numPr>
              <w:tabs>
                <w:tab w:val="left" w:pos="0"/>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Работы по настоящему договору считаются выполненными после подписания уполномоченными представителями Сторон Акта выполненных работ в соответствии с условиями настоящего Договора, по результатам Работ которого выдается заключение о безопасности, эффективности и качестве ИМН/МТ (далее – Заключение).</w:t>
            </w:r>
          </w:p>
          <w:p w:rsidR="00817AF9" w:rsidRPr="00643984" w:rsidRDefault="000C3CB0" w:rsidP="00035CF9">
            <w:pPr>
              <w:pStyle w:val="a4"/>
              <w:numPr>
                <w:ilvl w:val="1"/>
                <w:numId w:val="15"/>
              </w:numPr>
              <w:tabs>
                <w:tab w:val="left" w:pos="0"/>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Работы могут</w:t>
            </w:r>
            <w:r w:rsidR="00817AF9" w:rsidRPr="00643984">
              <w:rPr>
                <w:rFonts w:ascii="Times New Roman" w:eastAsia="Times New Roman" w:hAnsi="Times New Roman" w:cs="Times New Roman"/>
                <w:sz w:val="24"/>
                <w:szCs w:val="24"/>
                <w:lang w:eastAsia="ru-RU"/>
              </w:rPr>
              <w:t xml:space="preserve"> быть прекращен</w:t>
            </w:r>
            <w:r w:rsidRPr="00643984">
              <w:rPr>
                <w:rFonts w:ascii="Times New Roman" w:eastAsia="Times New Roman" w:hAnsi="Times New Roman" w:cs="Times New Roman"/>
                <w:sz w:val="24"/>
                <w:szCs w:val="24"/>
                <w:lang w:eastAsia="ru-RU"/>
              </w:rPr>
              <w:t>ы</w:t>
            </w:r>
            <w:r w:rsidR="00817AF9" w:rsidRPr="00643984">
              <w:rPr>
                <w:rFonts w:ascii="Times New Roman" w:eastAsia="Times New Roman" w:hAnsi="Times New Roman" w:cs="Times New Roman"/>
                <w:sz w:val="24"/>
                <w:szCs w:val="24"/>
                <w:lang w:eastAsia="ru-RU"/>
              </w:rPr>
              <w:t xml:space="preserve"> в случае отрицательного заключения на любом этапе экспертизы в порядке и случаях, предусмотренных Действующим законодательством. </w:t>
            </w:r>
          </w:p>
          <w:p w:rsidR="00817AF9" w:rsidRPr="00643984" w:rsidRDefault="00817AF9"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Ф</w:t>
            </w:r>
            <w:r w:rsidRPr="00643984">
              <w:rPr>
                <w:rFonts w:ascii="Times New Roman" w:eastAsia="Times New Roman" w:hAnsi="Times New Roman" w:cs="Times New Roman"/>
                <w:sz w:val="24"/>
                <w:szCs w:val="24"/>
                <w:lang w:val="kk-KZ" w:eastAsia="ru-RU"/>
              </w:rPr>
              <w:t>ормой завершения Работ является Заключение</w:t>
            </w:r>
            <w:r w:rsidRPr="00643984">
              <w:rPr>
                <w:rFonts w:ascii="Times New Roman" w:eastAsia="Times New Roman" w:hAnsi="Times New Roman" w:cs="Times New Roman"/>
                <w:sz w:val="24"/>
                <w:szCs w:val="24"/>
                <w:lang w:eastAsia="ru-RU"/>
              </w:rPr>
              <w:t>.</w:t>
            </w:r>
          </w:p>
          <w:p w:rsidR="00817AF9" w:rsidRPr="00643984" w:rsidRDefault="00817AF9"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 xml:space="preserve">Исполнитель после проведения первичной экспертизы оформляет Акт выполненных </w:t>
            </w:r>
            <w:proofErr w:type="gramStart"/>
            <w:r w:rsidRPr="00643984">
              <w:rPr>
                <w:rFonts w:ascii="Times New Roman" w:eastAsia="Times New Roman" w:hAnsi="Times New Roman" w:cs="Times New Roman"/>
                <w:sz w:val="24"/>
                <w:szCs w:val="24"/>
                <w:lang w:eastAsia="ru-RU"/>
              </w:rPr>
              <w:t>работ  в</w:t>
            </w:r>
            <w:proofErr w:type="gramEnd"/>
            <w:r w:rsidRPr="00643984">
              <w:rPr>
                <w:rFonts w:ascii="Times New Roman" w:eastAsia="Times New Roman" w:hAnsi="Times New Roman" w:cs="Times New Roman"/>
                <w:sz w:val="24"/>
                <w:szCs w:val="24"/>
                <w:lang w:eastAsia="ru-RU"/>
              </w:rPr>
              <w:t xml:space="preserve"> размере 70 % от суммы настоящего договора.</w:t>
            </w:r>
          </w:p>
          <w:p w:rsidR="00817AF9" w:rsidRPr="00643984" w:rsidRDefault="00817AF9"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Исполнитель после завершения Работ оформляет Акт выполненных работ в размере 30% от суммы настоящего договора.</w:t>
            </w:r>
          </w:p>
          <w:p w:rsidR="009878CC" w:rsidRPr="00643984" w:rsidRDefault="00817AF9"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Заявитель обязан в течение 10 (десяти) рабочих дней с момента предоставления Исполнителем Акта выполненных работ (оказанных услуг) независимо от результатов выполнения Работ по настоящему договору подписать его и вернуть 1 (один) экземпляр Исполнителю.</w:t>
            </w:r>
          </w:p>
          <w:p w:rsidR="009878CC" w:rsidRPr="00643984" w:rsidRDefault="009878CC" w:rsidP="00035CF9">
            <w:pPr>
              <w:pStyle w:val="a4"/>
              <w:numPr>
                <w:ilvl w:val="0"/>
                <w:numId w:val="15"/>
              </w:numPr>
              <w:tabs>
                <w:tab w:val="left" w:pos="459"/>
              </w:tabs>
              <w:ind w:left="0" w:firstLine="0"/>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Стоимость работ и порядок расчета</w:t>
            </w:r>
          </w:p>
          <w:p w:rsidR="00817AF9" w:rsidRPr="00A535FE" w:rsidRDefault="00162564" w:rsidP="00A535FE">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В</w:t>
            </w:r>
            <w:r w:rsidR="00A535FE">
              <w:rPr>
                <w:rFonts w:ascii="Times New Roman" w:eastAsia="Times New Roman" w:hAnsi="Times New Roman" w:cs="Times New Roman"/>
                <w:sz w:val="24"/>
                <w:szCs w:val="24"/>
                <w:lang w:eastAsia="ru-RU"/>
              </w:rPr>
              <w:t xml:space="preserve">алюта </w:t>
            </w:r>
            <w:r w:rsidR="00817AF9" w:rsidRPr="00643984">
              <w:rPr>
                <w:rFonts w:ascii="Times New Roman" w:eastAsia="Times New Roman" w:hAnsi="Times New Roman" w:cs="Times New Roman"/>
                <w:sz w:val="24"/>
                <w:szCs w:val="24"/>
                <w:lang w:eastAsia="ru-RU"/>
              </w:rPr>
              <w:t xml:space="preserve">платежа: </w:t>
            </w:r>
            <w:proofErr w:type="spellStart"/>
            <w:r w:rsidR="00A535FE" w:rsidRPr="005F330D">
              <w:rPr>
                <w:rFonts w:ascii="Times New Roman" w:eastAsia="Times New Roman" w:hAnsi="Times New Roman" w:cs="Times New Roman"/>
                <w:sz w:val="24"/>
                <w:szCs w:val="24"/>
                <w:lang w:val="en-US" w:eastAsia="ru-RU"/>
              </w:rPr>
              <w:t>ttt</w:t>
            </w:r>
            <w:r w:rsidR="00A535FE">
              <w:rPr>
                <w:rFonts w:ascii="Times New Roman" w:eastAsia="Times New Roman" w:hAnsi="Times New Roman" w:cs="Times New Roman"/>
                <w:sz w:val="24"/>
                <w:szCs w:val="24"/>
                <w:lang w:val="en-US" w:eastAsia="ru-RU"/>
              </w:rPr>
              <w:t>Payer</w:t>
            </w:r>
            <w:r w:rsidR="00A535FE" w:rsidRPr="0039339D">
              <w:rPr>
                <w:rFonts w:eastAsia="Times New Roman" w:cs="Times New Roman"/>
                <w:szCs w:val="24"/>
                <w:lang w:eastAsia="ru-RU"/>
              </w:rPr>
              <w:t>Currency</w:t>
            </w:r>
            <w:r w:rsidR="00580259">
              <w:rPr>
                <w:rFonts w:ascii="Times New Roman" w:eastAsia="Times New Roman" w:hAnsi="Times New Roman" w:cs="Times New Roman"/>
                <w:sz w:val="24"/>
                <w:szCs w:val="24"/>
                <w:lang w:eastAsia="ru-RU"/>
              </w:rPr>
              <w:t>ttt</w:t>
            </w:r>
            <w:proofErr w:type="spellEnd"/>
            <w:r w:rsidR="00580259">
              <w:rPr>
                <w:rFonts w:ascii="Times New Roman" w:eastAsia="Times New Roman" w:hAnsi="Times New Roman" w:cs="Times New Roman"/>
                <w:sz w:val="24"/>
                <w:szCs w:val="24"/>
                <w:lang w:eastAsia="ru-RU"/>
              </w:rPr>
              <w:t>.</w:t>
            </w:r>
          </w:p>
          <w:p w:rsidR="00DC22CF" w:rsidRPr="00643984" w:rsidRDefault="00DC22CF" w:rsidP="00643984">
            <w:pPr>
              <w:pStyle w:val="a4"/>
              <w:numPr>
                <w:ilvl w:val="1"/>
                <w:numId w:val="15"/>
              </w:numPr>
              <w:ind w:left="33" w:hanging="33"/>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 xml:space="preserve">Стоимость выполняемых Работ по настоящему договору определяется в соответствии с ценами, установленными </w:t>
            </w:r>
            <w:r w:rsidRPr="00643984">
              <w:rPr>
                <w:rFonts w:ascii="Times New Roman" w:eastAsia="Times New Roman" w:hAnsi="Times New Roman" w:cs="Times New Roman"/>
                <w:sz w:val="24"/>
                <w:szCs w:val="24"/>
                <w:lang w:eastAsia="ru-RU"/>
              </w:rPr>
              <w:lastRenderedPageBreak/>
              <w:t>уполномоченным органом в области здравоохранения по согласованию с антимонопольным органом</w:t>
            </w:r>
            <w:r w:rsidR="0007543E" w:rsidRPr="001D3EE8">
              <w:rPr>
                <w:rFonts w:ascii="Times New Roman" w:eastAsia="Times New Roman" w:hAnsi="Times New Roman" w:cs="Times New Roman"/>
                <w:sz w:val="24"/>
                <w:szCs w:val="24"/>
                <w:lang w:eastAsia="ru-RU"/>
              </w:rPr>
              <w:t xml:space="preserve"> и составляет </w:t>
            </w:r>
            <w:proofErr w:type="spellStart"/>
            <w:r w:rsidR="00727118" w:rsidRPr="00727118">
              <w:rPr>
                <w:rFonts w:ascii="Times New Roman" w:eastAsia="Times New Roman" w:hAnsi="Times New Roman" w:cs="Times New Roman"/>
                <w:sz w:val="24"/>
                <w:szCs w:val="24"/>
                <w:lang w:val="en-US" w:eastAsia="ru-RU"/>
              </w:rPr>
              <w:t>ttt</w:t>
            </w:r>
            <w:r w:rsidR="00727118" w:rsidRPr="00727118">
              <w:rPr>
                <w:rFonts w:cs="Times New Roman"/>
                <w:szCs w:val="24"/>
                <w:lang w:val="en-US"/>
              </w:rPr>
              <w:t>ContractCost</w:t>
            </w:r>
            <w:r w:rsidR="00727118" w:rsidRPr="00727118">
              <w:rPr>
                <w:rFonts w:cs="Times New Roman"/>
                <w:color w:val="000000"/>
                <w:szCs w:val="24"/>
              </w:rPr>
              <w:t>TotalPrice</w:t>
            </w:r>
            <w:r w:rsidR="00727118" w:rsidRPr="00727118">
              <w:rPr>
                <w:rFonts w:ascii="Times New Roman" w:eastAsia="Times New Roman" w:hAnsi="Times New Roman" w:cs="Times New Roman"/>
                <w:sz w:val="24"/>
                <w:szCs w:val="24"/>
                <w:lang w:eastAsia="ru-RU"/>
              </w:rPr>
              <w:t>ttt</w:t>
            </w:r>
            <w:proofErr w:type="spellEnd"/>
            <w:r w:rsidR="0007543E" w:rsidRPr="001D3EE8">
              <w:rPr>
                <w:rFonts w:ascii="Times New Roman" w:eastAsia="Times New Roman" w:hAnsi="Times New Roman" w:cs="Times New Roman"/>
                <w:sz w:val="24"/>
                <w:szCs w:val="24"/>
                <w:lang w:eastAsia="ru-RU"/>
              </w:rPr>
              <w:t xml:space="preserve"> тенге,</w:t>
            </w:r>
            <w:r w:rsidRPr="00643984">
              <w:rPr>
                <w:rFonts w:ascii="Times New Roman" w:eastAsia="Times New Roman" w:hAnsi="Times New Roman" w:cs="Times New Roman"/>
                <w:sz w:val="24"/>
                <w:szCs w:val="24"/>
                <w:lang w:eastAsia="ru-RU"/>
              </w:rPr>
              <w:t xml:space="preserve"> с учетом НДС согласно </w:t>
            </w:r>
            <w:proofErr w:type="gramStart"/>
            <w:r w:rsidRPr="00643984">
              <w:rPr>
                <w:rFonts w:ascii="Times New Roman" w:eastAsia="Times New Roman" w:hAnsi="Times New Roman" w:cs="Times New Roman"/>
                <w:sz w:val="24"/>
                <w:szCs w:val="24"/>
                <w:lang w:eastAsia="ru-RU"/>
              </w:rPr>
              <w:t>приложению</w:t>
            </w:r>
            <w:proofErr w:type="gramEnd"/>
            <w:r w:rsidRPr="00643984">
              <w:rPr>
                <w:rFonts w:ascii="Times New Roman" w:eastAsia="Times New Roman" w:hAnsi="Times New Roman" w:cs="Times New Roman"/>
                <w:sz w:val="24"/>
                <w:szCs w:val="24"/>
                <w:lang w:eastAsia="ru-RU"/>
              </w:rPr>
              <w:t xml:space="preserve"> к настоящему договору в валюте платежа по курсу Национального Банка Республики Казахстан на день поступления денежных средств. В случае выявления факта несоответствия произведенной Заявителем оплаты фактическим ценам, установленным уполномоченным органом в области здравоохранения по согласованию с антимонопольным органом, по результатам </w:t>
            </w:r>
            <w:r w:rsidR="00DE2CF0" w:rsidRPr="001D3EE8">
              <w:rPr>
                <w:rFonts w:ascii="Times New Roman" w:eastAsia="Times New Roman" w:hAnsi="Times New Roman" w:cs="Times New Roman"/>
                <w:sz w:val="24"/>
                <w:szCs w:val="24"/>
                <w:lang w:eastAsia="ru-RU"/>
              </w:rPr>
              <w:t>одного из этапов</w:t>
            </w:r>
            <w:r w:rsidRPr="00643984">
              <w:rPr>
                <w:rFonts w:ascii="Times New Roman" w:eastAsia="Times New Roman" w:hAnsi="Times New Roman" w:cs="Times New Roman"/>
                <w:sz w:val="24"/>
                <w:szCs w:val="24"/>
                <w:lang w:eastAsia="ru-RU"/>
              </w:rPr>
              <w:t xml:space="preserve"> экспертизы, Исполнитель выставляет счет на разницу стоимости Работ, подлежащий оплате в сроки до окончания </w:t>
            </w:r>
            <w:r w:rsidR="00DE2CF0" w:rsidRPr="001D3EE8">
              <w:rPr>
                <w:rFonts w:ascii="Times New Roman" w:eastAsia="Times New Roman" w:hAnsi="Times New Roman" w:cs="Times New Roman"/>
                <w:sz w:val="24"/>
                <w:szCs w:val="24"/>
                <w:lang w:eastAsia="ru-RU"/>
              </w:rPr>
              <w:t>срока действия счета на оплату</w:t>
            </w:r>
            <w:r w:rsidRPr="00643984">
              <w:rPr>
                <w:rFonts w:ascii="Times New Roman" w:eastAsia="Times New Roman" w:hAnsi="Times New Roman" w:cs="Times New Roman"/>
                <w:sz w:val="24"/>
                <w:szCs w:val="24"/>
                <w:lang w:eastAsia="ru-RU"/>
              </w:rPr>
              <w:t xml:space="preserve">.  </w:t>
            </w:r>
          </w:p>
          <w:p w:rsidR="00817AF9" w:rsidRPr="00643984" w:rsidRDefault="00817AF9"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Заявитель осуществляет 100 % оплату стоимости договора до подачи заявления на проведение Работ путем перечисления денежных средств согласно выставленному счету, на расчетный счет Исполнителя по ре</w:t>
            </w:r>
            <w:r w:rsidR="000C3CB0" w:rsidRPr="00643984">
              <w:rPr>
                <w:rFonts w:ascii="Times New Roman" w:eastAsia="Times New Roman" w:hAnsi="Times New Roman" w:cs="Times New Roman"/>
                <w:sz w:val="24"/>
                <w:szCs w:val="24"/>
                <w:lang w:eastAsia="ru-RU"/>
              </w:rPr>
              <w:t>квизитам, указанным в разделе 10</w:t>
            </w:r>
            <w:r w:rsidRPr="00643984">
              <w:rPr>
                <w:rFonts w:ascii="Times New Roman" w:eastAsia="Times New Roman" w:hAnsi="Times New Roman" w:cs="Times New Roman"/>
                <w:sz w:val="24"/>
                <w:szCs w:val="24"/>
                <w:lang w:eastAsia="ru-RU"/>
              </w:rPr>
              <w:t xml:space="preserve"> настоящего договора, если иные реквизиты не указаны в выставленном Исполнителем счете на оплату.</w:t>
            </w:r>
          </w:p>
          <w:p w:rsidR="00A92BCB" w:rsidRPr="00643984" w:rsidRDefault="008D4E38" w:rsidP="00035CF9">
            <w:pPr>
              <w:pStyle w:val="a4"/>
              <w:numPr>
                <w:ilvl w:val="1"/>
                <w:numId w:val="15"/>
              </w:numPr>
              <w:tabs>
                <w:tab w:val="left" w:pos="33"/>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В случае если по итогам оценки достоверности данных относительно класса безопасности изделий медицинского назначения и медицинской техники</w:t>
            </w:r>
            <w:r w:rsidR="000A6642" w:rsidRPr="00643984">
              <w:rPr>
                <w:rFonts w:ascii="Times New Roman" w:eastAsia="Times New Roman" w:hAnsi="Times New Roman" w:cs="Times New Roman"/>
                <w:sz w:val="24"/>
                <w:szCs w:val="24"/>
                <w:lang w:eastAsia="ru-RU"/>
              </w:rPr>
              <w:t xml:space="preserve">, в соответствии с требованиями Действующего законодательства, </w:t>
            </w:r>
            <w:r w:rsidRPr="00643984">
              <w:rPr>
                <w:rFonts w:ascii="Times New Roman" w:eastAsia="Times New Roman" w:hAnsi="Times New Roman" w:cs="Times New Roman"/>
                <w:sz w:val="24"/>
                <w:szCs w:val="24"/>
                <w:lang w:eastAsia="ru-RU"/>
              </w:rPr>
              <w:t>необходимо изменение класса бе</w:t>
            </w:r>
            <w:r w:rsidR="000A6642" w:rsidRPr="00643984">
              <w:rPr>
                <w:rFonts w:ascii="Times New Roman" w:eastAsia="Times New Roman" w:hAnsi="Times New Roman" w:cs="Times New Roman"/>
                <w:sz w:val="24"/>
                <w:szCs w:val="24"/>
                <w:lang w:eastAsia="ru-RU"/>
              </w:rPr>
              <w:t>зопасности</w:t>
            </w:r>
            <w:r w:rsidR="00753E82" w:rsidRPr="00643984">
              <w:rPr>
                <w:rFonts w:ascii="Times New Roman" w:eastAsia="Times New Roman" w:hAnsi="Times New Roman" w:cs="Times New Roman"/>
                <w:sz w:val="24"/>
                <w:szCs w:val="24"/>
                <w:lang w:eastAsia="ru-RU"/>
              </w:rPr>
              <w:t xml:space="preserve"> в сторону повышения</w:t>
            </w:r>
            <w:r w:rsidR="00EB61F1" w:rsidRPr="00643984">
              <w:rPr>
                <w:rFonts w:ascii="Times New Roman" w:eastAsia="Times New Roman" w:hAnsi="Times New Roman" w:cs="Times New Roman"/>
                <w:sz w:val="24"/>
                <w:szCs w:val="24"/>
                <w:lang w:eastAsia="ru-RU"/>
              </w:rPr>
              <w:t xml:space="preserve">, то </w:t>
            </w:r>
            <w:r w:rsidRPr="00643984">
              <w:rPr>
                <w:rFonts w:ascii="Times New Roman" w:eastAsia="Times New Roman" w:hAnsi="Times New Roman" w:cs="Times New Roman"/>
                <w:sz w:val="24"/>
                <w:szCs w:val="24"/>
                <w:lang w:eastAsia="ru-RU"/>
              </w:rPr>
              <w:t xml:space="preserve"> Заявитель осуществляет 100% оплату недостающей суммы в соответствии с утвержденным Прейскурантом цен Исполнителя в валюте платежа по курсу Национального Банка Республики Казахстан на день </w:t>
            </w:r>
            <w:r w:rsidR="000C3CB0" w:rsidRPr="00643984">
              <w:rPr>
                <w:rFonts w:ascii="Times New Roman" w:eastAsia="Times New Roman" w:hAnsi="Times New Roman" w:cs="Times New Roman"/>
                <w:sz w:val="24"/>
                <w:szCs w:val="24"/>
                <w:lang w:eastAsia="ru-RU"/>
              </w:rPr>
              <w:t>выставления счета на оплату в течение</w:t>
            </w:r>
            <w:r w:rsidRPr="00643984">
              <w:rPr>
                <w:rFonts w:ascii="Times New Roman" w:eastAsia="Times New Roman" w:hAnsi="Times New Roman" w:cs="Times New Roman"/>
                <w:sz w:val="24"/>
                <w:szCs w:val="24"/>
                <w:lang w:eastAsia="ru-RU"/>
              </w:rPr>
              <w:t xml:space="preserve"> 40 календарных</w:t>
            </w:r>
            <w:r w:rsidR="000C3CB0" w:rsidRPr="00643984">
              <w:rPr>
                <w:rFonts w:ascii="Times New Roman" w:eastAsia="Times New Roman" w:hAnsi="Times New Roman" w:cs="Times New Roman"/>
                <w:sz w:val="24"/>
                <w:szCs w:val="24"/>
                <w:lang w:eastAsia="ru-RU"/>
              </w:rPr>
              <w:t xml:space="preserve"> дней с даты выставления счета</w:t>
            </w:r>
            <w:r w:rsidRPr="00643984">
              <w:rPr>
                <w:rFonts w:ascii="Times New Roman" w:eastAsia="Times New Roman" w:hAnsi="Times New Roman" w:cs="Times New Roman"/>
                <w:sz w:val="24"/>
                <w:szCs w:val="24"/>
                <w:lang w:eastAsia="ru-RU"/>
              </w:rPr>
              <w:t>.</w:t>
            </w:r>
          </w:p>
          <w:p w:rsidR="000C3CB0" w:rsidRPr="00643984" w:rsidRDefault="000C3CB0" w:rsidP="00035CF9">
            <w:pPr>
              <w:pStyle w:val="a4"/>
              <w:numPr>
                <w:ilvl w:val="1"/>
                <w:numId w:val="15"/>
              </w:numPr>
              <w:tabs>
                <w:tab w:val="left" w:pos="33"/>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 xml:space="preserve">В случае излишне и (или) ошибочно перечисленных </w:t>
            </w:r>
            <w:r w:rsidR="00F0176D" w:rsidRPr="00643984">
              <w:rPr>
                <w:rFonts w:ascii="Times New Roman" w:eastAsia="Times New Roman" w:hAnsi="Times New Roman" w:cs="Times New Roman"/>
                <w:sz w:val="24"/>
                <w:szCs w:val="24"/>
                <w:lang w:eastAsia="ru-RU"/>
              </w:rPr>
              <w:t xml:space="preserve">Заявителем </w:t>
            </w:r>
            <w:r w:rsidRPr="00643984">
              <w:rPr>
                <w:rFonts w:ascii="Times New Roman" w:eastAsia="Times New Roman" w:hAnsi="Times New Roman" w:cs="Times New Roman"/>
                <w:sz w:val="24"/>
                <w:szCs w:val="24"/>
                <w:lang w:eastAsia="ru-RU"/>
              </w:rPr>
              <w:t xml:space="preserve">денежных средств, Исполнитель осуществляет возврат излишне перечисленных ему денежных средств на расчетный счет </w:t>
            </w:r>
            <w:r w:rsidR="00F0176D" w:rsidRPr="00643984">
              <w:rPr>
                <w:rFonts w:ascii="Times New Roman" w:eastAsia="Times New Roman" w:hAnsi="Times New Roman" w:cs="Times New Roman"/>
                <w:sz w:val="24"/>
                <w:szCs w:val="24"/>
                <w:lang w:eastAsia="ru-RU"/>
              </w:rPr>
              <w:t>Заявителя</w:t>
            </w:r>
            <w:r w:rsidRPr="00643984">
              <w:rPr>
                <w:rFonts w:ascii="Times New Roman" w:eastAsia="Times New Roman" w:hAnsi="Times New Roman" w:cs="Times New Roman"/>
                <w:sz w:val="24"/>
                <w:szCs w:val="24"/>
                <w:lang w:eastAsia="ru-RU"/>
              </w:rPr>
              <w:t xml:space="preserve"> в течение 15 рабочих дней с даты подписания Сторонами Акта сверки. При этом Исполнитель удерживает сумму комиссии за услуги банка по переводу денежных средств, согласно тарифам банка. При этом Работы не приостанавливаются.</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Оплата за Работы может производиться от лица, указанного в данном договоре в качестве Плательщика.</w:t>
            </w:r>
          </w:p>
          <w:p w:rsidR="000C3CB0" w:rsidRPr="00643984" w:rsidRDefault="000C3CB0" w:rsidP="00643984">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lastRenderedPageBreak/>
              <w:t>В случае выдачи отрицательного заключения, а также отказа Заявителя от проведения Работ на любом из этапов экспертизы стоимость проведения Работ не возвращается.</w:t>
            </w:r>
          </w:p>
          <w:p w:rsidR="009878CC" w:rsidRPr="00643984" w:rsidRDefault="009878CC" w:rsidP="00643984">
            <w:pPr>
              <w:pStyle w:val="a4"/>
              <w:numPr>
                <w:ilvl w:val="0"/>
                <w:numId w:val="15"/>
              </w:numPr>
              <w:tabs>
                <w:tab w:val="left" w:pos="459"/>
              </w:tabs>
              <w:ind w:left="0" w:firstLine="0"/>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Исполнитель</w:t>
            </w:r>
            <w:r w:rsidRPr="00643984">
              <w:rPr>
                <w:rFonts w:ascii="Times New Roman" w:eastAsia="Times New Roman" w:hAnsi="Times New Roman" w:cs="Times New Roman"/>
                <w:b/>
                <w:i/>
                <w:sz w:val="24"/>
                <w:szCs w:val="24"/>
                <w:lang w:eastAsia="ru-RU"/>
              </w:rPr>
              <w:t xml:space="preserve"> </w:t>
            </w:r>
            <w:r w:rsidRPr="00643984">
              <w:rPr>
                <w:rFonts w:ascii="Times New Roman" w:eastAsia="Times New Roman" w:hAnsi="Times New Roman" w:cs="Times New Roman"/>
                <w:b/>
                <w:sz w:val="24"/>
                <w:szCs w:val="24"/>
                <w:lang w:eastAsia="ru-RU"/>
              </w:rPr>
              <w:t xml:space="preserve">обязуется: </w:t>
            </w:r>
          </w:p>
          <w:p w:rsidR="002F739B" w:rsidRPr="00643984" w:rsidRDefault="002F739B" w:rsidP="00643984">
            <w:pPr>
              <w:pStyle w:val="a4"/>
              <w:numPr>
                <w:ilvl w:val="1"/>
                <w:numId w:val="15"/>
              </w:numPr>
              <w:tabs>
                <w:tab w:val="left" w:pos="0"/>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Выполнить Работы надлежащим образом в соответствии с Действующим законодательством.</w:t>
            </w:r>
          </w:p>
          <w:p w:rsidR="00E67222" w:rsidRPr="00643984" w:rsidRDefault="00E67222" w:rsidP="00643984">
            <w:pPr>
              <w:pStyle w:val="a4"/>
              <w:numPr>
                <w:ilvl w:val="1"/>
                <w:numId w:val="15"/>
              </w:numPr>
              <w:tabs>
                <w:tab w:val="left" w:pos="0"/>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Обеспечить соблюдение конфиденциальности информации, полученной в ходе исполнения настоящего договора.</w:t>
            </w:r>
          </w:p>
          <w:p w:rsidR="00E67222" w:rsidRPr="00643984" w:rsidRDefault="00E67222" w:rsidP="00035CF9">
            <w:pPr>
              <w:pStyle w:val="a4"/>
              <w:numPr>
                <w:ilvl w:val="1"/>
                <w:numId w:val="15"/>
              </w:numPr>
              <w:tabs>
                <w:tab w:val="left" w:pos="0"/>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Произвести возврат неиспользованных стандартных образцов лекарственных субстанций и их примесей, специфических реагентов, расходных материалов,</w:t>
            </w:r>
            <w:r w:rsidR="002A0CA8" w:rsidRPr="00643984">
              <w:rPr>
                <w:rFonts w:ascii="Times New Roman" w:eastAsia="Times New Roman" w:hAnsi="Times New Roman" w:cs="Times New Roman"/>
                <w:sz w:val="24"/>
                <w:szCs w:val="24"/>
                <w:lang w:eastAsia="ru-RU"/>
              </w:rPr>
              <w:t xml:space="preserve"> образцов готовой продукции</w:t>
            </w:r>
            <w:r w:rsidRPr="00643984">
              <w:rPr>
                <w:rFonts w:ascii="Times New Roman" w:eastAsia="Times New Roman" w:hAnsi="Times New Roman" w:cs="Times New Roman"/>
                <w:sz w:val="24"/>
                <w:szCs w:val="24"/>
                <w:lang w:eastAsia="ru-RU"/>
              </w:rPr>
              <w:t xml:space="preserve"> предоставленных Заявителем для проведения лабораторных испытаний, в срок не позднее 10 (десяти) календарных дней с даты направления уведомления о возврате.</w:t>
            </w:r>
          </w:p>
          <w:p w:rsidR="00E67222" w:rsidRPr="00643984" w:rsidRDefault="00E67222" w:rsidP="00643984">
            <w:pPr>
              <w:pStyle w:val="a4"/>
              <w:numPr>
                <w:ilvl w:val="1"/>
                <w:numId w:val="15"/>
              </w:numPr>
              <w:tabs>
                <w:tab w:val="left" w:pos="0"/>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Утилизировать неиспользованные стандартные образцы лекарственных субстанций и их примесей, специфические реагенты, расходные материалы,</w:t>
            </w:r>
            <w:r w:rsidR="002A0CA8" w:rsidRPr="00643984">
              <w:rPr>
                <w:rFonts w:ascii="Times New Roman" w:eastAsia="Times New Roman" w:hAnsi="Times New Roman" w:cs="Times New Roman"/>
                <w:sz w:val="24"/>
                <w:szCs w:val="24"/>
                <w:lang w:eastAsia="ru-RU"/>
              </w:rPr>
              <w:t xml:space="preserve"> образцов готовой продукции</w:t>
            </w:r>
            <w:r w:rsidRPr="00643984">
              <w:rPr>
                <w:rFonts w:ascii="Times New Roman" w:eastAsia="Times New Roman" w:hAnsi="Times New Roman" w:cs="Times New Roman"/>
                <w:sz w:val="24"/>
                <w:szCs w:val="24"/>
                <w:lang w:eastAsia="ru-RU"/>
              </w:rPr>
              <w:t xml:space="preserve"> в случае получения письменного отказа от Заявителя, с соблюдением всех процедур, предусмотренных нормами действующего законодательства Республики Казахстан.</w:t>
            </w:r>
          </w:p>
          <w:p w:rsidR="009878CC" w:rsidRPr="00643984" w:rsidRDefault="009878CC" w:rsidP="00643984">
            <w:pPr>
              <w:pStyle w:val="a4"/>
              <w:numPr>
                <w:ilvl w:val="0"/>
                <w:numId w:val="15"/>
              </w:numPr>
              <w:tabs>
                <w:tab w:val="left" w:pos="459"/>
              </w:tabs>
              <w:ind w:left="0" w:firstLine="0"/>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Заявитель обязуется:</w:t>
            </w:r>
          </w:p>
          <w:p w:rsidR="000C3CB0" w:rsidRPr="00643984" w:rsidRDefault="000C3CB0" w:rsidP="00643984">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Предоставить Исполнителю документы и материалы, предусмотренные требованиями Действующего законодательства, в полном объеме.</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 xml:space="preserve"> Письменно информировать о любых изменениях своего юридического статуса со </w:t>
            </w:r>
            <w:proofErr w:type="gramStart"/>
            <w:r w:rsidRPr="00643984">
              <w:rPr>
                <w:rFonts w:ascii="Times New Roman" w:eastAsia="Times New Roman" w:hAnsi="Times New Roman" w:cs="Times New Roman"/>
                <w:sz w:val="24"/>
                <w:szCs w:val="24"/>
                <w:lang w:eastAsia="ru-RU"/>
              </w:rPr>
              <w:t>всеми  вытекающими</w:t>
            </w:r>
            <w:proofErr w:type="gramEnd"/>
            <w:r w:rsidRPr="00643984">
              <w:rPr>
                <w:rFonts w:ascii="Times New Roman" w:eastAsia="Times New Roman" w:hAnsi="Times New Roman" w:cs="Times New Roman"/>
                <w:sz w:val="24"/>
                <w:szCs w:val="24"/>
                <w:lang w:eastAsia="ru-RU"/>
              </w:rPr>
              <w:t xml:space="preserve"> отсюда последствиями (юридический адрес, зарегистрированное юридическое название, способы связи и т.д.)</w:t>
            </w:r>
            <w:r w:rsidR="007F375C">
              <w:rPr>
                <w:rFonts w:ascii="Times New Roman" w:eastAsia="Times New Roman" w:hAnsi="Times New Roman" w:cs="Times New Roman"/>
                <w:sz w:val="24"/>
                <w:szCs w:val="24"/>
                <w:lang w:eastAsia="ru-RU"/>
              </w:rPr>
              <w:t xml:space="preserve"> </w:t>
            </w:r>
            <w:r w:rsidRPr="00643984">
              <w:rPr>
                <w:rFonts w:ascii="Times New Roman" w:eastAsia="Times New Roman" w:hAnsi="Times New Roman" w:cs="Times New Roman"/>
                <w:sz w:val="24"/>
                <w:szCs w:val="24"/>
                <w:lang w:eastAsia="ru-RU"/>
              </w:rPr>
              <w:t xml:space="preserve">в срок, не превышающий 10 календарных дней с момента регистрации изменений. </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 xml:space="preserve">Незамедлительно письменно информировать о возникающих претензиях и разногласиях по Работам Исполнителя, а также о </w:t>
            </w:r>
            <w:proofErr w:type="gramStart"/>
            <w:r w:rsidRPr="00643984">
              <w:rPr>
                <w:rFonts w:ascii="Times New Roman" w:eastAsia="Times New Roman" w:hAnsi="Times New Roman" w:cs="Times New Roman"/>
                <w:sz w:val="24"/>
                <w:szCs w:val="24"/>
                <w:lang w:eastAsia="ru-RU"/>
              </w:rPr>
              <w:t>лишении  полномочий</w:t>
            </w:r>
            <w:proofErr w:type="gramEnd"/>
            <w:r w:rsidRPr="00643984">
              <w:rPr>
                <w:rFonts w:ascii="Times New Roman" w:eastAsia="Times New Roman" w:hAnsi="Times New Roman" w:cs="Times New Roman"/>
                <w:sz w:val="24"/>
                <w:szCs w:val="24"/>
                <w:lang w:eastAsia="ru-RU"/>
              </w:rPr>
              <w:t xml:space="preserve">  доверенных лиц  представлять интересы Заявителя, о передоверии  полномочий и о возникновении новых форм представительства на территории Республики Казахстан  со дня принятия решения, о лице, непосредственно задействованном в процессе  регистрации со стороны Заявителя (менеджер по регистрации) и о любых измен</w:t>
            </w:r>
            <w:r w:rsidR="00035CF9">
              <w:rPr>
                <w:rFonts w:ascii="Times New Roman" w:eastAsia="Times New Roman" w:hAnsi="Times New Roman" w:cs="Times New Roman"/>
                <w:sz w:val="24"/>
                <w:szCs w:val="24"/>
                <w:lang w:eastAsia="ru-RU"/>
              </w:rPr>
              <w:t>ениях касательно данного лица.</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lastRenderedPageBreak/>
              <w:t xml:space="preserve">Нести ответственность за полноту, качество и достоверность предоставленных документов и материалов. </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Обеспечить организацию проведения оценки условий производства в соответствии с требованиями Действующего законодательства, а также безопасность представителей (работников) Исполнителя на территории Заявителя.</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По запросу Исполнителя предоставить разъяснения или уточнения по конкретным положениям в предоставленных документах и материалах или письменное обоснование сроков, необходимых для их подготовки в течение сроков, утвержденных Действующим законодательством.</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Нести ответственность за жизнь, здоровье и имущество представителей (работников) Исполнителя, осуществляющих непосредственно на территории Заявителя все действия, связанные с исполнением настоящего договора.</w:t>
            </w:r>
          </w:p>
          <w:p w:rsidR="003B2481" w:rsidRPr="001D3EE8" w:rsidRDefault="000C3CB0" w:rsidP="00643984">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 xml:space="preserve">Своевременно и в полном объеме </w:t>
            </w:r>
            <w:proofErr w:type="gramStart"/>
            <w:r w:rsidRPr="00643984">
              <w:rPr>
                <w:rFonts w:ascii="Times New Roman" w:eastAsia="Times New Roman" w:hAnsi="Times New Roman" w:cs="Times New Roman"/>
                <w:sz w:val="24"/>
                <w:szCs w:val="24"/>
                <w:lang w:eastAsia="ru-RU"/>
              </w:rPr>
              <w:t>произвести  оплату</w:t>
            </w:r>
            <w:proofErr w:type="gramEnd"/>
            <w:r w:rsidRPr="00643984">
              <w:rPr>
                <w:rFonts w:ascii="Times New Roman" w:eastAsia="Times New Roman" w:hAnsi="Times New Roman" w:cs="Times New Roman"/>
                <w:sz w:val="24"/>
                <w:szCs w:val="24"/>
                <w:lang w:eastAsia="ru-RU"/>
              </w:rPr>
              <w:t xml:space="preserve"> стоимости в порядке, установленном в п.3.3 настоящего Договора.</w:t>
            </w:r>
            <w:r w:rsidR="003B2481" w:rsidRPr="001D3EE8">
              <w:rPr>
                <w:rFonts w:ascii="Times New Roman" w:eastAsia="Times New Roman" w:hAnsi="Times New Roman" w:cs="Times New Roman"/>
                <w:sz w:val="24"/>
                <w:szCs w:val="24"/>
                <w:lang w:eastAsia="ru-RU"/>
              </w:rPr>
              <w:t xml:space="preserve"> </w:t>
            </w:r>
          </w:p>
          <w:p w:rsidR="000C3CB0" w:rsidRPr="00371243" w:rsidRDefault="00371243" w:rsidP="00371243">
            <w:pPr>
              <w:tabs>
                <w:tab w:val="left" w:pos="0"/>
                <w:tab w:val="left" w:pos="459"/>
              </w:tabs>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5.9</w:t>
            </w:r>
            <w:r w:rsidRPr="00371243">
              <w:rPr>
                <w:rFonts w:ascii="Times New Roman" w:eastAsia="Times New Roman" w:hAnsi="Times New Roman" w:cs="Times New Roman"/>
                <w:sz w:val="24"/>
                <w:szCs w:val="24"/>
                <w:lang w:eastAsia="ru-RU"/>
              </w:rPr>
              <w:t xml:space="preserve"> </w:t>
            </w:r>
            <w:r w:rsidR="003B2481" w:rsidRPr="00371243">
              <w:rPr>
                <w:rFonts w:ascii="Times New Roman" w:eastAsia="Times New Roman" w:hAnsi="Times New Roman" w:cs="Times New Roman"/>
                <w:sz w:val="24"/>
                <w:szCs w:val="24"/>
                <w:lang w:eastAsia="ru-RU"/>
              </w:rPr>
              <w:t>Нести расходы по уплате банковской комиссии, при оплате стоимости работ.</w:t>
            </w:r>
          </w:p>
          <w:p w:rsidR="000C3CB0" w:rsidRPr="00643984" w:rsidRDefault="00371243" w:rsidP="00371243">
            <w:pPr>
              <w:pStyle w:val="a4"/>
              <w:tabs>
                <w:tab w:val="left" w:pos="0"/>
                <w:tab w:val="left" w:pos="459"/>
              </w:tabs>
              <w:ind w:left="0"/>
              <w:jc w:val="both"/>
              <w:rPr>
                <w:rFonts w:ascii="Times New Roman" w:eastAsia="Times New Roman" w:hAnsi="Times New Roman" w:cs="Times New Roman"/>
                <w:sz w:val="24"/>
                <w:szCs w:val="24"/>
                <w:lang w:eastAsia="ru-RU"/>
              </w:rPr>
            </w:pPr>
            <w:r w:rsidRPr="00371243">
              <w:rPr>
                <w:rFonts w:ascii="Times New Roman" w:eastAsia="Times New Roman" w:hAnsi="Times New Roman" w:cs="Times New Roman"/>
                <w:sz w:val="24"/>
                <w:szCs w:val="24"/>
                <w:lang w:eastAsia="ru-RU"/>
              </w:rPr>
              <w:t xml:space="preserve">5.10 </w:t>
            </w:r>
            <w:r w:rsidR="000C3CB0" w:rsidRPr="00643984">
              <w:rPr>
                <w:rFonts w:ascii="Times New Roman" w:eastAsia="Times New Roman" w:hAnsi="Times New Roman" w:cs="Times New Roman"/>
                <w:sz w:val="24"/>
                <w:szCs w:val="24"/>
                <w:lang w:eastAsia="ru-RU"/>
              </w:rPr>
              <w:t>Не видоизменять информацию, предоставленную Исполнителем по результатам Работ.</w:t>
            </w:r>
          </w:p>
          <w:p w:rsidR="000C3CB0" w:rsidRPr="00643984" w:rsidRDefault="00371243" w:rsidP="00371243">
            <w:pPr>
              <w:pStyle w:val="a4"/>
              <w:tabs>
                <w:tab w:val="left" w:pos="0"/>
                <w:tab w:val="left" w:pos="459"/>
              </w:tabs>
              <w:ind w:left="0"/>
              <w:jc w:val="both"/>
              <w:rPr>
                <w:rFonts w:ascii="Times New Roman" w:eastAsia="Times New Roman" w:hAnsi="Times New Roman" w:cs="Times New Roman"/>
                <w:sz w:val="24"/>
                <w:szCs w:val="24"/>
                <w:lang w:eastAsia="ru-RU"/>
              </w:rPr>
            </w:pPr>
            <w:r w:rsidRPr="00371243">
              <w:rPr>
                <w:rFonts w:ascii="Times New Roman" w:eastAsia="Times New Roman" w:hAnsi="Times New Roman" w:cs="Times New Roman"/>
                <w:sz w:val="24"/>
                <w:szCs w:val="24"/>
                <w:lang w:eastAsia="ru-RU"/>
              </w:rPr>
              <w:t xml:space="preserve">5.11 </w:t>
            </w:r>
            <w:r w:rsidR="000C3CB0" w:rsidRPr="00643984">
              <w:rPr>
                <w:rFonts w:ascii="Times New Roman" w:eastAsia="Times New Roman" w:hAnsi="Times New Roman" w:cs="Times New Roman"/>
                <w:sz w:val="24"/>
                <w:szCs w:val="24"/>
                <w:lang w:eastAsia="ru-RU"/>
              </w:rPr>
              <w:t>Принять неиспользованную часть, представленных для проведения испытаний, стандартных образцов лекарственных субстанций и их примесей, специфических реагентов, расходных материалов, образцов готовой продукции либо отказаться от неиспользованной части стандартных образцов лекарственных субстанций и их примесей, специфических реагентов, расходных материалов, образцов готовой продукции по установленной форме, в пользу Исполнителя.</w:t>
            </w:r>
          </w:p>
          <w:p w:rsidR="00817AF9" w:rsidRPr="00643984" w:rsidRDefault="00817AF9" w:rsidP="00035CF9">
            <w:pPr>
              <w:pStyle w:val="a4"/>
              <w:numPr>
                <w:ilvl w:val="0"/>
                <w:numId w:val="15"/>
              </w:numPr>
              <w:tabs>
                <w:tab w:val="left" w:pos="459"/>
              </w:tabs>
              <w:ind w:left="0" w:firstLine="0"/>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Противодействие коррупции</w:t>
            </w:r>
          </w:p>
          <w:p w:rsidR="00817AF9" w:rsidRPr="00643984" w:rsidRDefault="00817AF9"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Стороны принимают на себя ответственность сотрудничать в деле предупреждения и борьбы с коррупцией в ходе исполнения Сторонами своих обязательств по настоящему договору.</w:t>
            </w:r>
          </w:p>
          <w:p w:rsidR="00817AF9" w:rsidRPr="00643984" w:rsidRDefault="00817AF9"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В целях исполнения пункта 6.1 настоящего договора, Стороны обязуются:</w:t>
            </w:r>
          </w:p>
          <w:p w:rsidR="00817AF9" w:rsidRPr="00643984" w:rsidRDefault="00817AF9" w:rsidP="00035CF9">
            <w:pPr>
              <w:tabs>
                <w:tab w:val="left" w:pos="0"/>
                <w:tab w:val="left" w:pos="459"/>
              </w:tabs>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1) не совершать правонарушений, создающих условия для коррупции, а равно коррупционных правонарушений, связанных с противоправным получением благ и преимуществ;</w:t>
            </w:r>
          </w:p>
          <w:p w:rsidR="00817AF9" w:rsidRDefault="00817AF9" w:rsidP="00035CF9">
            <w:pPr>
              <w:tabs>
                <w:tab w:val="left" w:pos="0"/>
                <w:tab w:val="left" w:pos="459"/>
              </w:tabs>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lastRenderedPageBreak/>
              <w:t>2) принимать меры, вытекающие из их полномочий и обязанностей, и незамедлительно сообщать сведения обо всех случаях выявления коррупционных правонарушений в соответствии с законодательством Республики Казахстан о противодействии коррупции.</w:t>
            </w:r>
          </w:p>
          <w:p w:rsidR="00035CF9" w:rsidRPr="00643984" w:rsidRDefault="00035CF9" w:rsidP="00035CF9">
            <w:pPr>
              <w:tabs>
                <w:tab w:val="left" w:pos="0"/>
                <w:tab w:val="left" w:pos="459"/>
              </w:tabs>
              <w:jc w:val="both"/>
              <w:rPr>
                <w:rFonts w:ascii="Times New Roman" w:eastAsia="Times New Roman" w:hAnsi="Times New Roman" w:cs="Times New Roman"/>
                <w:sz w:val="24"/>
                <w:szCs w:val="24"/>
                <w:lang w:eastAsia="ru-RU"/>
              </w:rPr>
            </w:pPr>
          </w:p>
          <w:p w:rsidR="009E67F9" w:rsidRPr="00643984" w:rsidRDefault="009E67F9" w:rsidP="00035CF9">
            <w:pPr>
              <w:pStyle w:val="a4"/>
              <w:numPr>
                <w:ilvl w:val="0"/>
                <w:numId w:val="15"/>
              </w:numPr>
              <w:tabs>
                <w:tab w:val="left" w:pos="459"/>
              </w:tabs>
              <w:ind w:left="0" w:firstLine="0"/>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Ответственность сторон</w:t>
            </w:r>
          </w:p>
          <w:p w:rsidR="009E67F9" w:rsidRPr="00643984" w:rsidRDefault="009E67F9" w:rsidP="00643984">
            <w:pPr>
              <w:pStyle w:val="a4"/>
              <w:numPr>
                <w:ilvl w:val="1"/>
                <w:numId w:val="15"/>
              </w:numPr>
              <w:tabs>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За неисполнение либо ненадлежащее исполнение принятых на себя обязательств, Стороны несут ответственность в соответствии с действующим законодательством Республики Казахстан.</w:t>
            </w:r>
          </w:p>
          <w:p w:rsidR="009E67F9" w:rsidRPr="00643984" w:rsidRDefault="009E67F9" w:rsidP="00643984">
            <w:pPr>
              <w:pStyle w:val="a4"/>
              <w:numPr>
                <w:ilvl w:val="0"/>
                <w:numId w:val="15"/>
              </w:numPr>
              <w:tabs>
                <w:tab w:val="left" w:pos="459"/>
              </w:tabs>
              <w:ind w:left="0" w:firstLine="0"/>
              <w:jc w:val="center"/>
              <w:rPr>
                <w:rFonts w:ascii="Times New Roman" w:eastAsia="Times New Roman" w:hAnsi="Times New Roman" w:cs="Times New Roman"/>
                <w:b/>
                <w:bCs/>
                <w:sz w:val="24"/>
                <w:szCs w:val="24"/>
                <w:lang w:eastAsia="ru-RU"/>
              </w:rPr>
            </w:pPr>
            <w:r w:rsidRPr="00643984">
              <w:rPr>
                <w:rFonts w:ascii="Times New Roman" w:eastAsia="Times New Roman" w:hAnsi="Times New Roman" w:cs="Times New Roman"/>
                <w:b/>
                <w:bCs/>
                <w:sz w:val="24"/>
                <w:szCs w:val="24"/>
                <w:lang w:eastAsia="ru-RU"/>
              </w:rPr>
              <w:t xml:space="preserve">Обстоятельства непреодолимой силы                     </w:t>
            </w:r>
            <w:proofErr w:type="gramStart"/>
            <w:r w:rsidRPr="00643984">
              <w:rPr>
                <w:rFonts w:ascii="Times New Roman" w:eastAsia="Times New Roman" w:hAnsi="Times New Roman" w:cs="Times New Roman"/>
                <w:b/>
                <w:bCs/>
                <w:sz w:val="24"/>
                <w:szCs w:val="24"/>
                <w:lang w:eastAsia="ru-RU"/>
              </w:rPr>
              <w:t xml:space="preserve">   (</w:t>
            </w:r>
            <w:proofErr w:type="gramEnd"/>
            <w:r w:rsidRPr="00643984">
              <w:rPr>
                <w:rFonts w:ascii="Times New Roman" w:eastAsia="Times New Roman" w:hAnsi="Times New Roman" w:cs="Times New Roman"/>
                <w:b/>
                <w:bCs/>
                <w:sz w:val="24"/>
                <w:szCs w:val="24"/>
                <w:lang w:eastAsia="ru-RU"/>
              </w:rPr>
              <w:t>Форс-мажор)</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Стороны освобождаются от ответственности за частичное или полное невыполнение своих обязательств по Договору в случае, если невыполнение обусловлено чрезвычайными обстоятельствами, которые произошли независимо от воли Сторон, подтвержденные документально компетентными государственными органами. К таким случаям относятся военные действия, стихийные бедствия, массовые беспорядки, запретительные или ограничительные законодательные решения государственных органов, препятствующие полному или частичному исполнению обязательств, в силу которых исполнение обязательств продлевается на время действия указанных обстоятельств.</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 xml:space="preserve">Сторона, ссылающаяся на такие обстоятельства, обязана в течение 10 (десяти) календарных дней известить об этом другую Сторону. Не уведомление или несвоевременное извещение лишает соответствующую из Сторон права ссылаться на такие обстоятельства в качестве основания освобождения от </w:t>
            </w:r>
            <w:r w:rsidR="00035CF9">
              <w:rPr>
                <w:rFonts w:ascii="Times New Roman" w:eastAsia="Times New Roman" w:hAnsi="Times New Roman" w:cs="Times New Roman"/>
                <w:sz w:val="24"/>
                <w:szCs w:val="24"/>
                <w:lang w:eastAsia="ru-RU"/>
              </w:rPr>
              <w:t>ответственности</w:t>
            </w:r>
            <w:r w:rsidRPr="00643984">
              <w:rPr>
                <w:rFonts w:ascii="Times New Roman" w:eastAsia="Times New Roman" w:hAnsi="Times New Roman" w:cs="Times New Roman"/>
                <w:sz w:val="24"/>
                <w:szCs w:val="24"/>
                <w:lang w:eastAsia="ru-RU"/>
              </w:rPr>
              <w:t>.</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 xml:space="preserve">Если обстоятельства непреодолимой силы продолжают действовать более одного месяца, любая из Сторон имеет право досрочного </w:t>
            </w:r>
            <w:proofErr w:type="gramStart"/>
            <w:r w:rsidRPr="00643984">
              <w:rPr>
                <w:rFonts w:ascii="Times New Roman" w:eastAsia="Times New Roman" w:hAnsi="Times New Roman" w:cs="Times New Roman"/>
                <w:sz w:val="24"/>
                <w:szCs w:val="24"/>
                <w:lang w:eastAsia="ru-RU"/>
              </w:rPr>
              <w:t>расторжения  настоящего</w:t>
            </w:r>
            <w:proofErr w:type="gramEnd"/>
            <w:r w:rsidRPr="00643984">
              <w:rPr>
                <w:rFonts w:ascii="Times New Roman" w:eastAsia="Times New Roman" w:hAnsi="Times New Roman" w:cs="Times New Roman"/>
                <w:sz w:val="24"/>
                <w:szCs w:val="24"/>
                <w:lang w:eastAsia="ru-RU"/>
              </w:rPr>
              <w:t xml:space="preserve"> Договора, сообщив о принятом решении письменно за 15 календарных дней другой Стороне. В этом случае Стороны производят взаиморасчеты с только по фактически выполненным работам и понесенным расходам.</w:t>
            </w:r>
          </w:p>
          <w:p w:rsidR="000C3CB0" w:rsidRPr="00643984" w:rsidRDefault="000C3CB0" w:rsidP="00035CF9">
            <w:pPr>
              <w:pStyle w:val="a4"/>
              <w:numPr>
                <w:ilvl w:val="0"/>
                <w:numId w:val="15"/>
              </w:numPr>
              <w:tabs>
                <w:tab w:val="left" w:pos="459"/>
              </w:tabs>
              <w:ind w:left="0" w:firstLine="0"/>
              <w:jc w:val="center"/>
              <w:rPr>
                <w:rFonts w:ascii="Times New Roman" w:eastAsia="Times New Roman" w:hAnsi="Times New Roman" w:cs="Times New Roman"/>
                <w:b/>
                <w:sz w:val="24"/>
                <w:szCs w:val="24"/>
                <w:lang w:val="kk-KZ" w:eastAsia="ru-RU"/>
              </w:rPr>
            </w:pPr>
            <w:r w:rsidRPr="00643984">
              <w:rPr>
                <w:rFonts w:ascii="Times New Roman" w:eastAsia="Times New Roman" w:hAnsi="Times New Roman" w:cs="Times New Roman"/>
                <w:b/>
                <w:sz w:val="24"/>
                <w:szCs w:val="24"/>
                <w:lang w:val="kk-KZ" w:eastAsia="ru-RU"/>
              </w:rPr>
              <w:t>Заключительные положения</w:t>
            </w:r>
          </w:p>
          <w:p w:rsidR="004031E1"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Насто</w:t>
            </w:r>
            <w:r w:rsidRPr="00643984">
              <w:rPr>
                <w:rFonts w:ascii="Times New Roman" w:eastAsia="Times New Roman" w:hAnsi="Times New Roman" w:cs="Times New Roman"/>
                <w:sz w:val="24"/>
                <w:szCs w:val="24"/>
                <w:lang w:eastAsia="ru-RU"/>
              </w:rPr>
              <w:t>я</w:t>
            </w:r>
            <w:r w:rsidRPr="00643984">
              <w:rPr>
                <w:rFonts w:ascii="Times New Roman" w:eastAsia="Times New Roman" w:hAnsi="Times New Roman" w:cs="Times New Roman"/>
                <w:sz w:val="24"/>
                <w:szCs w:val="24"/>
                <w:lang w:val="kk-KZ" w:eastAsia="ru-RU"/>
              </w:rPr>
              <w:t xml:space="preserve">щий договор вступает в силу с даты его подписания уполномоченными представителями Сторон </w:t>
            </w:r>
            <w:r w:rsidR="004031E1" w:rsidRPr="00643984">
              <w:rPr>
                <w:rFonts w:ascii="Times New Roman" w:eastAsia="Times New Roman" w:hAnsi="Times New Roman" w:cs="Times New Roman"/>
                <w:sz w:val="24"/>
                <w:szCs w:val="24"/>
                <w:lang w:eastAsia="ru-RU"/>
              </w:rPr>
              <w:t xml:space="preserve">и действует до </w:t>
            </w:r>
            <w:r w:rsidR="004031E1" w:rsidRPr="00643984">
              <w:rPr>
                <w:rFonts w:ascii="Times New Roman" w:eastAsia="Times New Roman" w:hAnsi="Times New Roman" w:cs="Times New Roman"/>
                <w:sz w:val="24"/>
                <w:szCs w:val="24"/>
                <w:lang w:eastAsia="ru-RU"/>
              </w:rPr>
              <w:lastRenderedPageBreak/>
              <w:t>полного исполнения Сторонами своих обязательств</w:t>
            </w:r>
            <w:r w:rsidR="004031E1" w:rsidRPr="00643984">
              <w:rPr>
                <w:rFonts w:ascii="Times New Roman" w:eastAsia="Times New Roman" w:hAnsi="Times New Roman" w:cs="Times New Roman"/>
                <w:sz w:val="24"/>
                <w:szCs w:val="24"/>
                <w:lang w:val="kk-KZ" w:eastAsia="ru-RU"/>
              </w:rPr>
              <w:t>.</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eastAsia="ru-RU"/>
              </w:rPr>
              <w:t>Договор, может быть прекращен (</w:t>
            </w:r>
            <w:r w:rsidRPr="00643984">
              <w:rPr>
                <w:rFonts w:ascii="Times New Roman" w:eastAsia="Times New Roman" w:hAnsi="Times New Roman" w:cs="Times New Roman"/>
                <w:sz w:val="24"/>
                <w:szCs w:val="24"/>
                <w:lang w:val="kk-KZ" w:eastAsia="ru-RU"/>
              </w:rPr>
              <w:t xml:space="preserve">односторонний отказ от исполнения договора), в случае, неисполнения одной из Сторон договорных обязательств в порядке, предусмотренном законодательством Республики Казахстан.  </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 xml:space="preserve">Настоящий Договор может быть расторгнут по взаимному согласию Сторон в соответствии с законодательством Республики Казахстан. </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Все изменения и дополнения к настоящему договору будут иметь юридическую силу в случае, если они совершены в письменной форме.</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Споры и разногласия, которые могут возникнуть при исполнении настоящего Договора, разрешаются путем переговоров между Сторонами. .</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Если в течение 21 (двадцати одного) календарного дня после начала таких переговоров Исполнитель и Заявитель не могут разрешить спор по настоящему договору, любая из сторон может потребовать решения этого вопроса в судебном порядке в соответствии с законодательством Республики Казахстан.</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 xml:space="preserve">По всем другим вопросам, не оговоренным в настоящем договоре, Стороны руководствуются действующим законодательством Республики Казахстан. </w:t>
            </w:r>
          </w:p>
          <w:p w:rsidR="007D536B" w:rsidRPr="00643984" w:rsidRDefault="007D536B" w:rsidP="00643984">
            <w:pPr>
              <w:pStyle w:val="a4"/>
              <w:numPr>
                <w:ilvl w:val="1"/>
                <w:numId w:val="15"/>
              </w:numPr>
              <w:tabs>
                <w:tab w:val="left" w:pos="0"/>
                <w:tab w:val="left" w:pos="459"/>
              </w:tabs>
              <w:ind w:left="0" w:firstLine="0"/>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Перечисленные ниже документы и условия, оговоренные в них, образуют данный Договор и считаются его неотъемлемой частью, а именно:</w:t>
            </w:r>
          </w:p>
          <w:p w:rsidR="007D536B" w:rsidRPr="00643984" w:rsidRDefault="007D536B" w:rsidP="00643984">
            <w:pPr>
              <w:tabs>
                <w:tab w:val="left" w:pos="0"/>
                <w:tab w:val="left" w:pos="459"/>
              </w:tabs>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1) настоящий Договор;</w:t>
            </w:r>
          </w:p>
          <w:p w:rsidR="007D536B" w:rsidRPr="00643984" w:rsidRDefault="007D536B" w:rsidP="00643984">
            <w:pPr>
              <w:tabs>
                <w:tab w:val="left" w:pos="0"/>
                <w:tab w:val="left" w:pos="459"/>
              </w:tabs>
              <w:jc w:val="both"/>
              <w:rPr>
                <w:rFonts w:ascii="Times New Roman" w:eastAsia="Times New Roman" w:hAnsi="Times New Roman" w:cs="Times New Roman"/>
                <w:sz w:val="24"/>
                <w:szCs w:val="24"/>
                <w:lang w:val="kk-KZ" w:eastAsia="ru-RU"/>
              </w:rPr>
            </w:pPr>
            <w:r w:rsidRPr="00643984">
              <w:rPr>
                <w:rFonts w:ascii="Times New Roman" w:eastAsia="Times New Roman" w:hAnsi="Times New Roman" w:cs="Times New Roman"/>
                <w:sz w:val="24"/>
                <w:szCs w:val="24"/>
                <w:lang w:val="kk-KZ" w:eastAsia="ru-RU"/>
              </w:rPr>
              <w:t xml:space="preserve">2) </w:t>
            </w:r>
            <w:r w:rsidR="008A6939">
              <w:rPr>
                <w:rFonts w:ascii="Times New Roman" w:eastAsia="Times New Roman" w:hAnsi="Times New Roman" w:cs="Times New Roman"/>
                <w:sz w:val="24"/>
                <w:szCs w:val="24"/>
                <w:lang w:val="kk-KZ" w:eastAsia="ru-RU"/>
              </w:rPr>
              <w:t>Приложение к договору</w:t>
            </w:r>
            <w:r w:rsidRPr="00643984">
              <w:rPr>
                <w:rFonts w:ascii="Times New Roman" w:eastAsia="Times New Roman" w:hAnsi="Times New Roman" w:cs="Times New Roman"/>
                <w:sz w:val="24"/>
                <w:szCs w:val="24"/>
                <w:lang w:val="kk-KZ" w:eastAsia="ru-RU"/>
              </w:rPr>
              <w:t>.</w:t>
            </w:r>
          </w:p>
          <w:p w:rsidR="000C3CB0" w:rsidRPr="00643984"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sz w:val="24"/>
                <w:szCs w:val="24"/>
                <w:lang w:val="kk-KZ" w:eastAsia="ru-RU"/>
              </w:rPr>
              <w:t>Настоящий Договор составлен в 2-х экземплярах на государственном и прие</w:t>
            </w:r>
            <w:proofErr w:type="spellStart"/>
            <w:r w:rsidRPr="00643984">
              <w:rPr>
                <w:rFonts w:ascii="Times New Roman" w:eastAsia="Times New Roman" w:hAnsi="Times New Roman" w:cs="Times New Roman"/>
                <w:sz w:val="24"/>
                <w:szCs w:val="24"/>
                <w:lang w:eastAsia="ru-RU"/>
              </w:rPr>
              <w:t>млемом</w:t>
            </w:r>
            <w:proofErr w:type="spellEnd"/>
            <w:r w:rsidRPr="00643984">
              <w:rPr>
                <w:rFonts w:ascii="Times New Roman" w:eastAsia="Times New Roman" w:hAnsi="Times New Roman" w:cs="Times New Roman"/>
                <w:sz w:val="24"/>
                <w:szCs w:val="24"/>
                <w:lang w:eastAsia="ru-RU"/>
              </w:rPr>
              <w:t xml:space="preserve"> для сторон языке, имеющих одинаковую юридическую силу по одному для каждой из Сторон. </w:t>
            </w:r>
          </w:p>
          <w:p w:rsidR="000C3CB0" w:rsidRPr="00643984" w:rsidRDefault="000C3CB0" w:rsidP="00035CF9">
            <w:pPr>
              <w:pStyle w:val="a4"/>
              <w:numPr>
                <w:ilvl w:val="0"/>
                <w:numId w:val="15"/>
              </w:numPr>
              <w:tabs>
                <w:tab w:val="left" w:pos="459"/>
              </w:tabs>
              <w:ind w:left="0" w:firstLine="0"/>
              <w:jc w:val="center"/>
              <w:rPr>
                <w:rFonts w:ascii="Times New Roman" w:eastAsia="Times New Roman" w:hAnsi="Times New Roman" w:cs="Times New Roman"/>
                <w:b/>
                <w:bCs/>
                <w:sz w:val="24"/>
                <w:szCs w:val="24"/>
                <w:lang w:eastAsia="ru-RU"/>
              </w:rPr>
            </w:pPr>
            <w:r w:rsidRPr="00643984">
              <w:rPr>
                <w:rFonts w:ascii="Times New Roman" w:eastAsia="Times New Roman" w:hAnsi="Times New Roman" w:cs="Times New Roman"/>
                <w:b/>
                <w:bCs/>
                <w:sz w:val="24"/>
                <w:szCs w:val="24"/>
                <w:lang w:eastAsia="ru-RU"/>
              </w:rPr>
              <w:t>Юридические адреса и банковские реквизиты:</w:t>
            </w:r>
          </w:p>
          <w:p w:rsidR="000C3CB0" w:rsidRDefault="000C3CB0" w:rsidP="00035CF9">
            <w:pPr>
              <w:pStyle w:val="a4"/>
              <w:numPr>
                <w:ilvl w:val="1"/>
                <w:numId w:val="15"/>
              </w:numPr>
              <w:tabs>
                <w:tab w:val="left" w:pos="0"/>
                <w:tab w:val="left" w:pos="459"/>
              </w:tabs>
              <w:ind w:left="0" w:firstLine="0"/>
              <w:jc w:val="both"/>
              <w:rPr>
                <w:rFonts w:ascii="Times New Roman" w:eastAsia="Times New Roman" w:hAnsi="Times New Roman" w:cs="Times New Roman"/>
                <w:bCs/>
                <w:sz w:val="24"/>
                <w:szCs w:val="24"/>
                <w:lang w:eastAsia="ru-RU"/>
              </w:rPr>
            </w:pPr>
            <w:r w:rsidRPr="00643984">
              <w:rPr>
                <w:rFonts w:ascii="Times New Roman" w:eastAsia="Times New Roman" w:hAnsi="Times New Roman" w:cs="Times New Roman"/>
                <w:bCs/>
                <w:sz w:val="24"/>
                <w:szCs w:val="24"/>
                <w:lang w:eastAsia="ru-RU"/>
              </w:rPr>
              <w:t>В целях полного и своевременного исполнения взаимных обязательств по настоящему Договору Стороны обязаны информировать друг друга об изменении адресов и/или банковских реквизитов, а также о реорганизации или ликвидации своих компаний не позднее 5 (пяти) рабочих дней со дня их изменения.</w:t>
            </w:r>
          </w:p>
          <w:p w:rsidR="00035CF9" w:rsidRPr="00643984" w:rsidRDefault="00035CF9" w:rsidP="00035CF9">
            <w:pPr>
              <w:pStyle w:val="a4"/>
              <w:tabs>
                <w:tab w:val="left" w:pos="0"/>
                <w:tab w:val="left" w:pos="459"/>
              </w:tabs>
              <w:ind w:left="0"/>
              <w:jc w:val="both"/>
              <w:rPr>
                <w:rFonts w:ascii="Times New Roman" w:eastAsia="Times New Roman" w:hAnsi="Times New Roman" w:cs="Times New Roman"/>
                <w:bCs/>
                <w:sz w:val="24"/>
                <w:szCs w:val="24"/>
                <w:lang w:eastAsia="ru-RU"/>
              </w:rPr>
            </w:pP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b/>
                <w:sz w:val="24"/>
                <w:szCs w:val="24"/>
                <w:lang w:eastAsia="ru-RU"/>
              </w:rPr>
              <w:t>Исполнитель:</w:t>
            </w:r>
          </w:p>
          <w:p w:rsidR="000C3CB0" w:rsidRPr="00643984" w:rsidRDefault="000C3CB0" w:rsidP="00035CF9">
            <w:pPr>
              <w:jc w:val="both"/>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lastRenderedPageBreak/>
              <w:t xml:space="preserve">РГП на ПХВ «Национальный центр экспертизы лекарственных средств, изделий медицинского назначения и </w:t>
            </w:r>
            <w:proofErr w:type="gramStart"/>
            <w:r w:rsidRPr="00643984">
              <w:rPr>
                <w:rFonts w:ascii="Times New Roman" w:eastAsia="Times New Roman" w:hAnsi="Times New Roman" w:cs="Times New Roman"/>
                <w:b/>
                <w:sz w:val="24"/>
                <w:szCs w:val="24"/>
                <w:lang w:eastAsia="ru-RU"/>
              </w:rPr>
              <w:t>медицинской  техники</w:t>
            </w:r>
            <w:proofErr w:type="gramEnd"/>
            <w:r w:rsidRPr="00643984">
              <w:rPr>
                <w:rFonts w:ascii="Times New Roman" w:eastAsia="Times New Roman" w:hAnsi="Times New Roman" w:cs="Times New Roman"/>
                <w:b/>
                <w:sz w:val="24"/>
                <w:szCs w:val="24"/>
                <w:lang w:eastAsia="ru-RU"/>
              </w:rPr>
              <w:t xml:space="preserve">» Министерства здравоохранения Республики Казахстан </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 xml:space="preserve">г. Алматы, пр. </w:t>
            </w:r>
            <w:proofErr w:type="spellStart"/>
            <w:r w:rsidRPr="00643984">
              <w:rPr>
                <w:rFonts w:ascii="Times New Roman" w:eastAsia="Times New Roman" w:hAnsi="Times New Roman" w:cs="Times New Roman"/>
                <w:sz w:val="24"/>
                <w:szCs w:val="24"/>
                <w:lang w:eastAsia="ru-RU"/>
              </w:rPr>
              <w:t>Абылай</w:t>
            </w:r>
            <w:proofErr w:type="spellEnd"/>
            <w:r w:rsidRPr="00643984">
              <w:rPr>
                <w:rFonts w:ascii="Times New Roman" w:eastAsia="Times New Roman" w:hAnsi="Times New Roman" w:cs="Times New Roman"/>
                <w:sz w:val="24"/>
                <w:szCs w:val="24"/>
                <w:lang w:eastAsia="ru-RU"/>
              </w:rPr>
              <w:t xml:space="preserve"> хана, 63/110</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БИН 980 240 003 251</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Банк бенефициара:</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АО «Народный Банк Казахстана» г. Алматы</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 xml:space="preserve">КБЕ 16 Код 601 </w:t>
            </w:r>
            <w:proofErr w:type="spellStart"/>
            <w:r w:rsidRPr="00643984">
              <w:rPr>
                <w:rFonts w:ascii="Times New Roman" w:eastAsia="Times New Roman" w:hAnsi="Times New Roman" w:cs="Times New Roman"/>
                <w:sz w:val="24"/>
                <w:szCs w:val="24"/>
                <w:lang w:eastAsia="ru-RU"/>
              </w:rPr>
              <w:t>Swift</w:t>
            </w:r>
            <w:proofErr w:type="spellEnd"/>
            <w:r w:rsidRPr="00643984">
              <w:rPr>
                <w:rFonts w:ascii="Times New Roman" w:eastAsia="Times New Roman" w:hAnsi="Times New Roman" w:cs="Times New Roman"/>
                <w:sz w:val="24"/>
                <w:szCs w:val="24"/>
                <w:lang w:eastAsia="ru-RU"/>
              </w:rPr>
              <w:t xml:space="preserve"> (БИК) HSBKKZKX</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KZTKZ706010131000118675</w:t>
            </w:r>
          </w:p>
          <w:p w:rsidR="000C3CB0" w:rsidRPr="00643984" w:rsidRDefault="000C3CB0" w:rsidP="00035CF9">
            <w:pPr>
              <w:jc w:val="both"/>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RUB</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АО «Народный Банк Казахстана»</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(БИК) HSBKKZKX</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RURKZ436010131000118676</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Банк корреспондент: АО “НБК-Банк” РФ, г. Москва, Россия.</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Корреспондентский счет: 30111810809270000003</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БИК 044525637</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К/С 30101810945250000637</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SWIFT BIC: HSBKRU4CXXX</w:t>
            </w:r>
          </w:p>
          <w:p w:rsidR="000C3CB0" w:rsidRPr="00643984" w:rsidRDefault="000C3CB0" w:rsidP="00035CF9">
            <w:pPr>
              <w:jc w:val="both"/>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USD</w:t>
            </w:r>
          </w:p>
          <w:p w:rsidR="000C3CB0" w:rsidRPr="00643984" w:rsidRDefault="000C3CB0" w:rsidP="00035CF9">
            <w:pPr>
              <w:jc w:val="both"/>
              <w:rPr>
                <w:rFonts w:ascii="Times New Roman" w:eastAsia="Times New Roman" w:hAnsi="Times New Roman" w:cs="Times New Roman"/>
                <w:sz w:val="24"/>
                <w:szCs w:val="24"/>
                <w:lang w:eastAsia="ru-RU"/>
              </w:rPr>
            </w:pPr>
            <w:r w:rsidRPr="00643984">
              <w:rPr>
                <w:rFonts w:ascii="Times New Roman" w:eastAsia="Times New Roman" w:hAnsi="Times New Roman" w:cs="Times New Roman"/>
                <w:sz w:val="24"/>
                <w:szCs w:val="24"/>
                <w:lang w:eastAsia="ru-RU"/>
              </w:rPr>
              <w:t>АГФ АО «</w:t>
            </w:r>
            <w:proofErr w:type="spellStart"/>
            <w:r w:rsidRPr="00643984">
              <w:rPr>
                <w:rFonts w:ascii="Times New Roman" w:eastAsia="Times New Roman" w:hAnsi="Times New Roman" w:cs="Times New Roman"/>
                <w:sz w:val="24"/>
                <w:szCs w:val="24"/>
                <w:lang w:eastAsia="ru-RU"/>
              </w:rPr>
              <w:t>Qazaq</w:t>
            </w:r>
            <w:proofErr w:type="spellEnd"/>
            <w:r w:rsidRPr="00643984">
              <w:rPr>
                <w:rFonts w:ascii="Times New Roman" w:eastAsia="Times New Roman" w:hAnsi="Times New Roman" w:cs="Times New Roman"/>
                <w:sz w:val="24"/>
                <w:szCs w:val="24"/>
                <w:lang w:eastAsia="ru-RU"/>
              </w:rPr>
              <w:t xml:space="preserve"> </w:t>
            </w:r>
            <w:proofErr w:type="spellStart"/>
            <w:r w:rsidRPr="00643984">
              <w:rPr>
                <w:rFonts w:ascii="Times New Roman" w:eastAsia="Times New Roman" w:hAnsi="Times New Roman" w:cs="Times New Roman"/>
                <w:sz w:val="24"/>
                <w:szCs w:val="24"/>
                <w:lang w:eastAsia="ru-RU"/>
              </w:rPr>
              <w:t>Banki</w:t>
            </w:r>
            <w:proofErr w:type="spellEnd"/>
            <w:r w:rsidRPr="00643984">
              <w:rPr>
                <w:rFonts w:ascii="Times New Roman" w:eastAsia="Times New Roman" w:hAnsi="Times New Roman" w:cs="Times New Roman"/>
                <w:sz w:val="24"/>
                <w:szCs w:val="24"/>
                <w:lang w:eastAsia="ru-RU"/>
              </w:rPr>
              <w:t>»</w:t>
            </w:r>
          </w:p>
          <w:p w:rsidR="000C3CB0" w:rsidRPr="00643984" w:rsidRDefault="000C3CB0" w:rsidP="00035CF9">
            <w:pPr>
              <w:jc w:val="both"/>
              <w:rPr>
                <w:rFonts w:ascii="Times New Roman" w:eastAsia="Times New Roman" w:hAnsi="Times New Roman" w:cs="Times New Roman"/>
                <w:sz w:val="24"/>
                <w:szCs w:val="24"/>
                <w:lang w:val="en-US" w:eastAsia="ru-RU"/>
              </w:rPr>
            </w:pPr>
            <w:r w:rsidRPr="00643984">
              <w:rPr>
                <w:rFonts w:ascii="Times New Roman" w:eastAsia="Times New Roman" w:hAnsi="Times New Roman" w:cs="Times New Roman"/>
                <w:sz w:val="24"/>
                <w:szCs w:val="24"/>
                <w:lang w:eastAsia="ru-RU"/>
              </w:rPr>
              <w:t xml:space="preserve"> </w:t>
            </w:r>
            <w:r w:rsidRPr="00643984">
              <w:rPr>
                <w:rFonts w:ascii="Times New Roman" w:eastAsia="Times New Roman" w:hAnsi="Times New Roman" w:cs="Times New Roman"/>
                <w:sz w:val="24"/>
                <w:szCs w:val="24"/>
                <w:lang w:val="en-US" w:eastAsia="ru-RU"/>
              </w:rPr>
              <w:t xml:space="preserve">USD KZ26549A1840R6005380 </w:t>
            </w:r>
          </w:p>
          <w:p w:rsidR="000C3CB0" w:rsidRPr="00643984" w:rsidRDefault="000C3CB0" w:rsidP="00035CF9">
            <w:pPr>
              <w:jc w:val="both"/>
              <w:rPr>
                <w:rFonts w:ascii="Times New Roman" w:eastAsia="Times New Roman" w:hAnsi="Times New Roman" w:cs="Times New Roman"/>
                <w:sz w:val="24"/>
                <w:szCs w:val="24"/>
                <w:lang w:val="en-US" w:eastAsia="ru-RU"/>
              </w:rPr>
            </w:pPr>
            <w:r w:rsidRPr="00643984">
              <w:rPr>
                <w:rFonts w:ascii="Times New Roman" w:eastAsia="Times New Roman" w:hAnsi="Times New Roman" w:cs="Times New Roman"/>
                <w:sz w:val="24"/>
                <w:szCs w:val="24"/>
                <w:lang w:eastAsia="ru-RU"/>
              </w:rPr>
              <w:t>БИК</w:t>
            </w:r>
            <w:r w:rsidRPr="00643984">
              <w:rPr>
                <w:rFonts w:ascii="Times New Roman" w:eastAsia="Times New Roman" w:hAnsi="Times New Roman" w:cs="Times New Roman"/>
                <w:sz w:val="24"/>
                <w:szCs w:val="24"/>
                <w:lang w:val="en-US" w:eastAsia="ru-RU"/>
              </w:rPr>
              <w:t xml:space="preserve"> SENIKZKA</w:t>
            </w:r>
          </w:p>
          <w:p w:rsidR="000C3CB0" w:rsidRPr="00643984" w:rsidRDefault="000C3CB0" w:rsidP="00035CF9">
            <w:pPr>
              <w:jc w:val="both"/>
              <w:rPr>
                <w:rFonts w:ascii="Times New Roman" w:eastAsia="Times New Roman" w:hAnsi="Times New Roman" w:cs="Times New Roman"/>
                <w:sz w:val="24"/>
                <w:szCs w:val="24"/>
                <w:lang w:val="en-US" w:eastAsia="ru-RU"/>
              </w:rPr>
            </w:pPr>
            <w:r w:rsidRPr="00643984">
              <w:rPr>
                <w:rFonts w:ascii="Times New Roman" w:eastAsia="Times New Roman" w:hAnsi="Times New Roman" w:cs="Times New Roman"/>
                <w:sz w:val="24"/>
                <w:szCs w:val="24"/>
                <w:lang w:val="en-US" w:eastAsia="ru-RU"/>
              </w:rPr>
              <w:t>Correspondent account: KZ249260001000861001</w:t>
            </w:r>
          </w:p>
          <w:p w:rsidR="000C3CB0" w:rsidRPr="00643984" w:rsidRDefault="000C3CB0" w:rsidP="00035CF9">
            <w:pPr>
              <w:jc w:val="both"/>
              <w:rPr>
                <w:rFonts w:ascii="Times New Roman" w:eastAsia="Times New Roman" w:hAnsi="Times New Roman" w:cs="Times New Roman"/>
                <w:sz w:val="24"/>
                <w:szCs w:val="24"/>
                <w:lang w:val="en-US" w:eastAsia="ru-RU"/>
              </w:rPr>
            </w:pPr>
            <w:r w:rsidRPr="00643984">
              <w:rPr>
                <w:rFonts w:ascii="Times New Roman" w:eastAsia="Times New Roman" w:hAnsi="Times New Roman" w:cs="Times New Roman"/>
                <w:sz w:val="24"/>
                <w:szCs w:val="24"/>
                <w:lang w:val="en-US" w:eastAsia="ru-RU"/>
              </w:rPr>
              <w:t>Correspondent Bank: JSC KAZKOMMERTSBANK, ALMATY, KAZAKHSTAN</w:t>
            </w:r>
          </w:p>
          <w:p w:rsidR="000C3CB0" w:rsidRPr="00643984" w:rsidRDefault="000C3CB0" w:rsidP="00035CF9">
            <w:pPr>
              <w:jc w:val="both"/>
              <w:rPr>
                <w:rFonts w:ascii="Times New Roman" w:eastAsia="Times New Roman" w:hAnsi="Times New Roman" w:cs="Times New Roman"/>
                <w:sz w:val="24"/>
                <w:szCs w:val="24"/>
                <w:lang w:val="en-US" w:eastAsia="ru-RU"/>
              </w:rPr>
            </w:pPr>
            <w:r w:rsidRPr="00643984">
              <w:rPr>
                <w:rFonts w:ascii="Times New Roman" w:eastAsia="Times New Roman" w:hAnsi="Times New Roman" w:cs="Times New Roman"/>
                <w:sz w:val="24"/>
                <w:szCs w:val="24"/>
                <w:lang w:val="en-US" w:eastAsia="ru-RU"/>
              </w:rPr>
              <w:t xml:space="preserve">SWIFT BIC:  KZKOKZKX  </w:t>
            </w:r>
          </w:p>
          <w:p w:rsidR="000C3CB0" w:rsidRPr="00643984" w:rsidRDefault="000C3CB0" w:rsidP="00035CF9">
            <w:pPr>
              <w:jc w:val="both"/>
              <w:rPr>
                <w:rFonts w:ascii="Times New Roman" w:eastAsia="Times New Roman" w:hAnsi="Times New Roman" w:cs="Times New Roman"/>
                <w:b/>
                <w:sz w:val="24"/>
                <w:szCs w:val="24"/>
                <w:lang w:val="en-US" w:eastAsia="ru-RU"/>
              </w:rPr>
            </w:pPr>
            <w:r w:rsidRPr="00643984">
              <w:rPr>
                <w:rFonts w:ascii="Times New Roman" w:eastAsia="Times New Roman" w:hAnsi="Times New Roman" w:cs="Times New Roman"/>
                <w:b/>
                <w:sz w:val="24"/>
                <w:szCs w:val="24"/>
                <w:lang w:val="en-US" w:eastAsia="ru-RU"/>
              </w:rPr>
              <w:t>EUR</w:t>
            </w:r>
          </w:p>
          <w:p w:rsidR="000C3CB0" w:rsidRPr="00643984" w:rsidRDefault="000C3CB0" w:rsidP="00035CF9">
            <w:pPr>
              <w:jc w:val="both"/>
              <w:rPr>
                <w:rFonts w:ascii="Times New Roman" w:eastAsia="Times New Roman" w:hAnsi="Times New Roman" w:cs="Times New Roman"/>
                <w:sz w:val="24"/>
                <w:szCs w:val="24"/>
                <w:lang w:val="en-US" w:eastAsia="ru-RU"/>
              </w:rPr>
            </w:pPr>
            <w:r w:rsidRPr="00643984">
              <w:rPr>
                <w:rFonts w:ascii="Times New Roman" w:eastAsia="Times New Roman" w:hAnsi="Times New Roman" w:cs="Times New Roman"/>
                <w:sz w:val="24"/>
                <w:szCs w:val="24"/>
                <w:lang w:eastAsia="ru-RU"/>
              </w:rPr>
              <w:t>АГФ</w:t>
            </w:r>
            <w:r w:rsidRPr="00643984">
              <w:rPr>
                <w:rFonts w:ascii="Times New Roman" w:eastAsia="Times New Roman" w:hAnsi="Times New Roman" w:cs="Times New Roman"/>
                <w:sz w:val="24"/>
                <w:szCs w:val="24"/>
                <w:lang w:val="en-US" w:eastAsia="ru-RU"/>
              </w:rPr>
              <w:t xml:space="preserve"> </w:t>
            </w:r>
            <w:r w:rsidRPr="00643984">
              <w:rPr>
                <w:rFonts w:ascii="Times New Roman" w:eastAsia="Times New Roman" w:hAnsi="Times New Roman" w:cs="Times New Roman"/>
                <w:sz w:val="24"/>
                <w:szCs w:val="24"/>
                <w:lang w:eastAsia="ru-RU"/>
              </w:rPr>
              <w:t>АО</w:t>
            </w:r>
            <w:r w:rsidRPr="00643984">
              <w:rPr>
                <w:rFonts w:ascii="Times New Roman" w:eastAsia="Times New Roman" w:hAnsi="Times New Roman" w:cs="Times New Roman"/>
                <w:sz w:val="24"/>
                <w:szCs w:val="24"/>
                <w:lang w:val="en-US" w:eastAsia="ru-RU"/>
              </w:rPr>
              <w:t xml:space="preserve"> «</w:t>
            </w:r>
            <w:proofErr w:type="spellStart"/>
            <w:r w:rsidRPr="00643984">
              <w:rPr>
                <w:rFonts w:ascii="Times New Roman" w:eastAsia="Times New Roman" w:hAnsi="Times New Roman" w:cs="Times New Roman"/>
                <w:sz w:val="24"/>
                <w:szCs w:val="24"/>
                <w:lang w:val="en-US" w:eastAsia="ru-RU"/>
              </w:rPr>
              <w:t>Qazaq</w:t>
            </w:r>
            <w:proofErr w:type="spellEnd"/>
            <w:r w:rsidRPr="00643984">
              <w:rPr>
                <w:rFonts w:ascii="Times New Roman" w:eastAsia="Times New Roman" w:hAnsi="Times New Roman" w:cs="Times New Roman"/>
                <w:sz w:val="24"/>
                <w:szCs w:val="24"/>
                <w:lang w:val="en-US" w:eastAsia="ru-RU"/>
              </w:rPr>
              <w:t xml:space="preserve"> </w:t>
            </w:r>
            <w:proofErr w:type="spellStart"/>
            <w:r w:rsidRPr="00643984">
              <w:rPr>
                <w:rFonts w:ascii="Times New Roman" w:eastAsia="Times New Roman" w:hAnsi="Times New Roman" w:cs="Times New Roman"/>
                <w:sz w:val="24"/>
                <w:szCs w:val="24"/>
                <w:lang w:val="en-US" w:eastAsia="ru-RU"/>
              </w:rPr>
              <w:t>Banki</w:t>
            </w:r>
            <w:proofErr w:type="spellEnd"/>
            <w:r w:rsidRPr="00643984">
              <w:rPr>
                <w:rFonts w:ascii="Times New Roman" w:eastAsia="Times New Roman" w:hAnsi="Times New Roman" w:cs="Times New Roman"/>
                <w:sz w:val="24"/>
                <w:szCs w:val="24"/>
                <w:lang w:val="en-US" w:eastAsia="ru-RU"/>
              </w:rPr>
              <w:t>»</w:t>
            </w:r>
          </w:p>
          <w:p w:rsidR="000C3CB0" w:rsidRPr="00643984" w:rsidRDefault="000C3CB0" w:rsidP="00035CF9">
            <w:pPr>
              <w:jc w:val="both"/>
              <w:rPr>
                <w:rFonts w:ascii="Times New Roman" w:eastAsia="Times New Roman" w:hAnsi="Times New Roman" w:cs="Times New Roman"/>
                <w:sz w:val="24"/>
                <w:szCs w:val="24"/>
                <w:lang w:val="en-US" w:eastAsia="ru-RU"/>
              </w:rPr>
            </w:pPr>
            <w:r w:rsidRPr="00643984">
              <w:rPr>
                <w:rFonts w:ascii="Times New Roman" w:eastAsia="Times New Roman" w:hAnsi="Times New Roman" w:cs="Times New Roman"/>
                <w:sz w:val="24"/>
                <w:szCs w:val="24"/>
                <w:lang w:val="en-US" w:eastAsia="ru-RU"/>
              </w:rPr>
              <w:t xml:space="preserve">EUR KZ02549A1978R6000926 </w:t>
            </w:r>
          </w:p>
          <w:p w:rsidR="000C3CB0" w:rsidRPr="00643984" w:rsidRDefault="000C3CB0" w:rsidP="00035CF9">
            <w:pPr>
              <w:jc w:val="both"/>
              <w:rPr>
                <w:rFonts w:ascii="Times New Roman" w:eastAsia="Times New Roman" w:hAnsi="Times New Roman" w:cs="Times New Roman"/>
                <w:sz w:val="24"/>
                <w:szCs w:val="24"/>
                <w:lang w:val="en-US" w:eastAsia="ru-RU"/>
              </w:rPr>
            </w:pPr>
            <w:r w:rsidRPr="00643984">
              <w:rPr>
                <w:rFonts w:ascii="Times New Roman" w:eastAsia="Times New Roman" w:hAnsi="Times New Roman" w:cs="Times New Roman"/>
                <w:sz w:val="24"/>
                <w:szCs w:val="24"/>
                <w:lang w:eastAsia="ru-RU"/>
              </w:rPr>
              <w:t>БИК</w:t>
            </w:r>
            <w:r w:rsidRPr="00643984">
              <w:rPr>
                <w:rFonts w:ascii="Times New Roman" w:eastAsia="Times New Roman" w:hAnsi="Times New Roman" w:cs="Times New Roman"/>
                <w:sz w:val="24"/>
                <w:szCs w:val="24"/>
                <w:lang w:val="en-US" w:eastAsia="ru-RU"/>
              </w:rPr>
              <w:t xml:space="preserve"> SENIKZKA</w:t>
            </w:r>
          </w:p>
          <w:p w:rsidR="000C3CB0" w:rsidRPr="00643984" w:rsidRDefault="000C3CB0" w:rsidP="00035CF9">
            <w:pPr>
              <w:jc w:val="both"/>
              <w:rPr>
                <w:rFonts w:ascii="Times New Roman" w:eastAsia="Times New Roman" w:hAnsi="Times New Roman" w:cs="Times New Roman"/>
                <w:sz w:val="24"/>
                <w:szCs w:val="24"/>
                <w:lang w:val="en-US" w:eastAsia="ru-RU"/>
              </w:rPr>
            </w:pPr>
            <w:r w:rsidRPr="00643984">
              <w:rPr>
                <w:rFonts w:ascii="Times New Roman" w:eastAsia="Times New Roman" w:hAnsi="Times New Roman" w:cs="Times New Roman"/>
                <w:sz w:val="24"/>
                <w:szCs w:val="24"/>
                <w:lang w:val="en-US" w:eastAsia="ru-RU"/>
              </w:rPr>
              <w:t xml:space="preserve">Correspondent account:  KZ776010011000295483  </w:t>
            </w:r>
          </w:p>
          <w:p w:rsidR="000C3CB0" w:rsidRPr="00643984" w:rsidRDefault="000C3CB0" w:rsidP="00035CF9">
            <w:pPr>
              <w:jc w:val="both"/>
              <w:rPr>
                <w:rFonts w:ascii="Times New Roman" w:eastAsia="Times New Roman" w:hAnsi="Times New Roman" w:cs="Times New Roman"/>
                <w:sz w:val="24"/>
                <w:szCs w:val="24"/>
                <w:lang w:val="en-US" w:eastAsia="ru-RU"/>
              </w:rPr>
            </w:pPr>
            <w:r w:rsidRPr="00643984">
              <w:rPr>
                <w:rFonts w:ascii="Times New Roman" w:eastAsia="Times New Roman" w:hAnsi="Times New Roman" w:cs="Times New Roman"/>
                <w:sz w:val="24"/>
                <w:szCs w:val="24"/>
                <w:lang w:val="en-US" w:eastAsia="ru-RU"/>
              </w:rPr>
              <w:t xml:space="preserve">Correspondent Bank: JSC </w:t>
            </w:r>
            <w:proofErr w:type="spellStart"/>
            <w:r w:rsidRPr="00643984">
              <w:rPr>
                <w:rFonts w:ascii="Times New Roman" w:eastAsia="Times New Roman" w:hAnsi="Times New Roman" w:cs="Times New Roman"/>
                <w:sz w:val="24"/>
                <w:szCs w:val="24"/>
                <w:lang w:val="en-US" w:eastAsia="ru-RU"/>
              </w:rPr>
              <w:t>Halyk</w:t>
            </w:r>
            <w:proofErr w:type="spellEnd"/>
            <w:r w:rsidRPr="00643984">
              <w:rPr>
                <w:rFonts w:ascii="Times New Roman" w:eastAsia="Times New Roman" w:hAnsi="Times New Roman" w:cs="Times New Roman"/>
                <w:sz w:val="24"/>
                <w:szCs w:val="24"/>
                <w:lang w:val="en-US" w:eastAsia="ru-RU"/>
              </w:rPr>
              <w:t xml:space="preserve"> Bank, ALMATY,        KAZAKHSTAN</w:t>
            </w:r>
          </w:p>
          <w:p w:rsidR="000C3CB0" w:rsidRDefault="00E63EEE" w:rsidP="00035CF9">
            <w:pPr>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SWIFT </w:t>
            </w:r>
            <w:proofErr w:type="gramStart"/>
            <w:r>
              <w:rPr>
                <w:rFonts w:ascii="Times New Roman" w:eastAsia="Times New Roman" w:hAnsi="Times New Roman" w:cs="Times New Roman"/>
                <w:sz w:val="24"/>
                <w:szCs w:val="24"/>
                <w:lang w:eastAsia="ru-RU"/>
              </w:rPr>
              <w:t>BIC</w:t>
            </w:r>
            <w:r w:rsidR="000C3CB0" w:rsidRPr="00643984">
              <w:rPr>
                <w:rFonts w:ascii="Times New Roman" w:eastAsia="Times New Roman" w:hAnsi="Times New Roman" w:cs="Times New Roman"/>
                <w:sz w:val="24"/>
                <w:szCs w:val="24"/>
                <w:lang w:eastAsia="ru-RU"/>
              </w:rPr>
              <w:t>:  HSBKKZKX</w:t>
            </w:r>
            <w:proofErr w:type="gramEnd"/>
          </w:p>
          <w:p w:rsidR="00E63EEE" w:rsidRDefault="00E63EEE" w:rsidP="00035CF9">
            <w:pPr>
              <w:jc w:val="both"/>
              <w:rPr>
                <w:rFonts w:ascii="Times New Roman" w:eastAsia="Times New Roman" w:hAnsi="Times New Roman" w:cs="Times New Roman"/>
                <w:sz w:val="24"/>
                <w:szCs w:val="24"/>
                <w:lang w:val="kk-KZ" w:eastAsia="ru-RU"/>
              </w:rPr>
            </w:pPr>
          </w:p>
          <w:p w:rsidR="00FA25D6" w:rsidRDefault="00FA25D6" w:rsidP="00035CF9">
            <w:pPr>
              <w:jc w:val="both"/>
              <w:rPr>
                <w:rFonts w:ascii="Times New Roman" w:eastAsia="Times New Roman" w:hAnsi="Times New Roman" w:cs="Times New Roman"/>
                <w:sz w:val="24"/>
                <w:szCs w:val="24"/>
                <w:lang w:val="kk-KZ" w:eastAsia="ru-RU"/>
              </w:rPr>
            </w:pPr>
          </w:p>
          <w:p w:rsidR="00FA25D6" w:rsidRPr="00FA25D6" w:rsidRDefault="00FA25D6" w:rsidP="00035CF9">
            <w:pPr>
              <w:jc w:val="both"/>
              <w:rPr>
                <w:rFonts w:ascii="Times New Roman" w:eastAsia="Times New Roman" w:hAnsi="Times New Roman" w:cs="Times New Roman"/>
                <w:sz w:val="24"/>
                <w:szCs w:val="24"/>
                <w:lang w:val="kk-KZ" w:eastAsia="ru-RU"/>
              </w:rPr>
            </w:pPr>
          </w:p>
          <w:p w:rsidR="005E29CE" w:rsidRPr="001D3EE8" w:rsidRDefault="001463B7" w:rsidP="00035CF9">
            <w:pPr>
              <w:ind w:left="720" w:hanging="720"/>
              <w:jc w:val="both"/>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Заместитель Генерального директора</w:t>
            </w:r>
            <w:r w:rsidR="005E29CE" w:rsidRPr="001D3EE8">
              <w:rPr>
                <w:rFonts w:ascii="Times New Roman" w:eastAsia="Times New Roman" w:hAnsi="Times New Roman" w:cs="Times New Roman"/>
                <w:b/>
                <w:sz w:val="24"/>
                <w:szCs w:val="24"/>
                <w:lang w:eastAsia="ru-RU"/>
              </w:rPr>
              <w:t xml:space="preserve"> </w:t>
            </w:r>
          </w:p>
          <w:p w:rsidR="005E29CE" w:rsidRPr="001D3EE8" w:rsidRDefault="001463B7" w:rsidP="00035CF9">
            <w:pPr>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_____________________________</w:t>
            </w:r>
            <w:r w:rsidRPr="001463B7">
              <w:rPr>
                <w:rFonts w:ascii="Times New Roman" w:eastAsia="Times New Roman" w:hAnsi="Times New Roman" w:cs="Times New Roman"/>
                <w:b/>
                <w:sz w:val="24"/>
                <w:szCs w:val="24"/>
                <w:lang w:eastAsia="ru-RU"/>
              </w:rPr>
              <w:t xml:space="preserve">А. </w:t>
            </w:r>
            <w:proofErr w:type="spellStart"/>
            <w:r w:rsidRPr="001463B7">
              <w:rPr>
                <w:rFonts w:ascii="Times New Roman" w:eastAsia="Times New Roman" w:hAnsi="Times New Roman" w:cs="Times New Roman"/>
                <w:b/>
                <w:sz w:val="24"/>
                <w:szCs w:val="24"/>
                <w:lang w:eastAsia="ru-RU"/>
              </w:rPr>
              <w:t>Кабденова</w:t>
            </w:r>
            <w:proofErr w:type="spellEnd"/>
            <w:r w:rsidR="005E29CE" w:rsidRPr="001463B7">
              <w:rPr>
                <w:rFonts w:ascii="Times New Roman" w:eastAsia="Times New Roman" w:hAnsi="Times New Roman" w:cs="Times New Roman"/>
                <w:b/>
                <w:sz w:val="24"/>
                <w:szCs w:val="24"/>
                <w:lang w:eastAsia="ru-RU"/>
              </w:rPr>
              <w:t xml:space="preserve">                                                                     </w:t>
            </w:r>
          </w:p>
          <w:p w:rsidR="005E29CE" w:rsidRPr="001D3EE8" w:rsidRDefault="005E29CE" w:rsidP="00035CF9">
            <w:pPr>
              <w:jc w:val="both"/>
              <w:rPr>
                <w:rFonts w:ascii="Times New Roman" w:eastAsia="Times New Roman" w:hAnsi="Times New Roman" w:cs="Times New Roman"/>
                <w:sz w:val="24"/>
                <w:szCs w:val="24"/>
                <w:lang w:eastAsia="ru-RU"/>
              </w:rPr>
            </w:pPr>
            <w:r w:rsidRPr="001D3EE8">
              <w:rPr>
                <w:rFonts w:ascii="Times New Roman" w:eastAsia="Times New Roman" w:hAnsi="Times New Roman" w:cs="Times New Roman"/>
                <w:sz w:val="24"/>
                <w:szCs w:val="24"/>
                <w:lang w:eastAsia="ru-RU"/>
              </w:rPr>
              <w:t xml:space="preserve">                        </w:t>
            </w:r>
            <w:r w:rsidRPr="00643984">
              <w:rPr>
                <w:rFonts w:ascii="Times New Roman" w:eastAsia="Times New Roman" w:hAnsi="Times New Roman" w:cs="Times New Roman"/>
                <w:i/>
                <w:sz w:val="24"/>
                <w:szCs w:val="24"/>
                <w:lang w:eastAsia="ru-RU"/>
              </w:rPr>
              <w:t>подпись</w:t>
            </w:r>
            <w:r w:rsidRPr="001D3EE8">
              <w:rPr>
                <w:rFonts w:ascii="Times New Roman" w:eastAsia="Times New Roman" w:hAnsi="Times New Roman" w:cs="Times New Roman"/>
                <w:sz w:val="24"/>
                <w:szCs w:val="24"/>
                <w:lang w:eastAsia="ru-RU"/>
              </w:rPr>
              <w:t xml:space="preserve">               </w:t>
            </w:r>
          </w:p>
          <w:p w:rsidR="005E29CE" w:rsidRPr="001D3EE8" w:rsidRDefault="005E29CE" w:rsidP="00035CF9">
            <w:pPr>
              <w:jc w:val="both"/>
              <w:rPr>
                <w:rFonts w:ascii="Times New Roman" w:eastAsia="Times New Roman" w:hAnsi="Times New Roman" w:cs="Times New Roman"/>
                <w:sz w:val="24"/>
                <w:szCs w:val="24"/>
                <w:lang w:eastAsia="ru-RU"/>
              </w:rPr>
            </w:pPr>
            <w:r w:rsidRPr="001D3EE8">
              <w:rPr>
                <w:rFonts w:ascii="Times New Roman" w:eastAsia="Times New Roman" w:hAnsi="Times New Roman" w:cs="Times New Roman"/>
                <w:sz w:val="24"/>
                <w:szCs w:val="24"/>
                <w:lang w:eastAsia="ru-RU"/>
              </w:rPr>
              <w:t xml:space="preserve">                                                                                                                       М.П.</w:t>
            </w:r>
          </w:p>
          <w:p w:rsidR="005E29CE" w:rsidRPr="001D3EE8" w:rsidRDefault="005E29CE" w:rsidP="00035CF9">
            <w:pPr>
              <w:ind w:left="720" w:hanging="720"/>
              <w:jc w:val="both"/>
              <w:rPr>
                <w:rFonts w:ascii="Times New Roman" w:eastAsia="Times New Roman" w:hAnsi="Times New Roman" w:cs="Times New Roman"/>
                <w:sz w:val="24"/>
                <w:szCs w:val="24"/>
                <w:lang w:eastAsia="ru-RU"/>
              </w:rPr>
            </w:pPr>
          </w:p>
          <w:p w:rsidR="005E29CE" w:rsidRPr="001D3EE8" w:rsidRDefault="005E29CE" w:rsidP="00035CF9">
            <w:pPr>
              <w:jc w:val="both"/>
              <w:rPr>
                <w:rFonts w:ascii="Times New Roman" w:eastAsia="Times New Roman" w:hAnsi="Times New Roman" w:cs="Times New Roman"/>
                <w:i/>
                <w:sz w:val="24"/>
                <w:szCs w:val="24"/>
                <w:lang w:val="kk-KZ" w:eastAsia="ru-RU"/>
              </w:rPr>
            </w:pPr>
          </w:p>
          <w:p w:rsidR="005E29CE" w:rsidRPr="00CA13FE" w:rsidRDefault="00C6454F" w:rsidP="00035CF9">
            <w:pPr>
              <w:jc w:val="both"/>
              <w:rPr>
                <w:rFonts w:ascii="Times New Roman" w:eastAsia="Times New Roman" w:hAnsi="Times New Roman" w:cs="Times New Roman"/>
                <w:b/>
                <w:i/>
                <w:sz w:val="24"/>
                <w:szCs w:val="24"/>
                <w:lang w:val="kk-KZ" w:eastAsia="ru-RU"/>
              </w:rPr>
            </w:pPr>
            <w:r w:rsidRPr="00CA13FE">
              <w:rPr>
                <w:rFonts w:ascii="Times New Roman" w:eastAsia="Times New Roman" w:hAnsi="Times New Roman" w:cs="Times New Roman"/>
                <w:b/>
                <w:sz w:val="24"/>
                <w:szCs w:val="24"/>
                <w:lang w:val="kk-KZ" w:eastAsia="ru-RU"/>
              </w:rPr>
              <w:t>Производитель/Плательщик/Заявитель</w:t>
            </w:r>
          </w:p>
          <w:p w:rsidR="005E29CE" w:rsidRPr="00CA13FE" w:rsidRDefault="00C6454F" w:rsidP="00035CF9">
            <w:pPr>
              <w:jc w:val="both"/>
              <w:rPr>
                <w:rFonts w:ascii="Times New Roman" w:eastAsia="Times New Roman" w:hAnsi="Times New Roman" w:cs="Times New Roman"/>
                <w:i/>
                <w:sz w:val="24"/>
                <w:szCs w:val="24"/>
                <w:lang w:val="kk-KZ" w:eastAsia="ru-RU"/>
              </w:rPr>
            </w:pPr>
            <w:r w:rsidRPr="00CA13FE">
              <w:rPr>
                <w:rFonts w:ascii="Times New Roman" w:eastAsia="Times New Roman" w:hAnsi="Times New Roman" w:cs="Times New Roman"/>
                <w:i/>
                <w:sz w:val="24"/>
                <w:szCs w:val="24"/>
                <w:lang w:val="kk-KZ" w:eastAsia="ru-RU"/>
              </w:rPr>
              <w:t xml:space="preserve">(реквизиты </w:t>
            </w:r>
            <w:r w:rsidR="005E29CE" w:rsidRPr="00CA13FE">
              <w:rPr>
                <w:rFonts w:ascii="Times New Roman" w:eastAsia="Times New Roman" w:hAnsi="Times New Roman" w:cs="Times New Roman"/>
                <w:i/>
                <w:sz w:val="24"/>
                <w:szCs w:val="24"/>
                <w:lang w:val="kk-KZ" w:eastAsia="ru-RU"/>
              </w:rPr>
              <w:t>)</w:t>
            </w:r>
          </w:p>
          <w:p w:rsidR="00E37450" w:rsidRDefault="00D55035" w:rsidP="00C51889">
            <w:pPr>
              <w:jc w:val="both"/>
              <w:rPr>
                <w:rFonts w:eastAsia="Times New Roman" w:cs="Times New Roman"/>
                <w:szCs w:val="24"/>
                <w:lang w:val="kk-KZ" w:eastAsia="ru-RU"/>
              </w:rPr>
            </w:pPr>
            <w:r>
              <w:rPr>
                <w:rFonts w:eastAsia="Times New Roman" w:cs="Times New Roman"/>
                <w:szCs w:val="24"/>
                <w:lang w:val="kk-KZ" w:eastAsia="ru-RU"/>
              </w:rPr>
              <w:t>tttManufacturerOrgF</w:t>
            </w:r>
            <w:r w:rsidR="00447CE0">
              <w:rPr>
                <w:rFonts w:eastAsia="Times New Roman" w:cs="Times New Roman"/>
                <w:szCs w:val="24"/>
                <w:lang w:val="kk-KZ" w:eastAsia="ru-RU"/>
              </w:rPr>
              <w:t>orm</w:t>
            </w:r>
            <w:r w:rsidR="00E37450" w:rsidRPr="00E37450">
              <w:rPr>
                <w:rFonts w:eastAsia="Times New Roman" w:cs="Times New Roman"/>
                <w:szCs w:val="24"/>
                <w:lang w:val="kk-KZ" w:eastAsia="ru-RU"/>
              </w:rPr>
              <w:t>ttt</w:t>
            </w:r>
          </w:p>
          <w:p w:rsidR="00E37450" w:rsidRDefault="000F177B" w:rsidP="00C51889">
            <w:pPr>
              <w:jc w:val="both"/>
              <w:rPr>
                <w:rFonts w:eastAsia="Times New Roman" w:cs="Times New Roman"/>
                <w:szCs w:val="24"/>
                <w:lang w:val="kk-KZ" w:eastAsia="ru-RU"/>
              </w:rPr>
            </w:pPr>
            <w:r w:rsidRPr="000F177B">
              <w:rPr>
                <w:rFonts w:eastAsia="Times New Roman" w:cs="Times New Roman"/>
                <w:szCs w:val="24"/>
                <w:lang w:val="kk-KZ" w:eastAsia="ru-RU"/>
              </w:rPr>
              <w:t>tttManufacturerNameRuttt</w:t>
            </w:r>
          </w:p>
          <w:p w:rsidR="00C51889" w:rsidRPr="000F177B" w:rsidRDefault="000F177B" w:rsidP="00C51889">
            <w:pPr>
              <w:jc w:val="both"/>
              <w:rPr>
                <w:rFonts w:ascii="Times New Roman" w:eastAsia="Times New Roman" w:hAnsi="Times New Roman" w:cs="Times New Roman"/>
                <w:sz w:val="24"/>
                <w:szCs w:val="24"/>
                <w:lang w:val="en-US" w:eastAsia="ru-RU"/>
              </w:rPr>
            </w:pPr>
            <w:r w:rsidRPr="000F177B">
              <w:rPr>
                <w:rFonts w:eastAsia="Times New Roman" w:cs="Times New Roman"/>
                <w:szCs w:val="24"/>
                <w:lang w:val="kk-KZ" w:eastAsia="ru-RU"/>
              </w:rPr>
              <w:t>tttManufacturerNameEnttt</w:t>
            </w:r>
          </w:p>
          <w:p w:rsidR="00C51889" w:rsidRDefault="00892025" w:rsidP="00C51889">
            <w:pPr>
              <w:jc w:val="both"/>
              <w:rPr>
                <w:rFonts w:eastAsia="Times New Roman" w:cs="Times New Roman"/>
                <w:szCs w:val="24"/>
                <w:lang w:val="en-US" w:eastAsia="ru-RU"/>
              </w:rPr>
            </w:pPr>
            <w:proofErr w:type="spellStart"/>
            <w:r w:rsidRPr="00892025">
              <w:rPr>
                <w:rFonts w:eastAsia="Times New Roman" w:cs="Times New Roman"/>
                <w:szCs w:val="24"/>
                <w:lang w:val="en-US" w:eastAsia="ru-RU"/>
              </w:rPr>
              <w:lastRenderedPageBreak/>
              <w:t>tttManufacturerAddressLegalttt</w:t>
            </w:r>
            <w:proofErr w:type="spellEnd"/>
          </w:p>
          <w:p w:rsidR="00C51889" w:rsidRDefault="00502687" w:rsidP="00C51889">
            <w:pPr>
              <w:jc w:val="both"/>
              <w:rPr>
                <w:rFonts w:eastAsia="Times New Roman" w:cs="Times New Roman"/>
                <w:szCs w:val="24"/>
                <w:lang w:val="en-US" w:eastAsia="ru-RU"/>
              </w:rPr>
            </w:pPr>
            <w:proofErr w:type="spellStart"/>
            <w:r>
              <w:rPr>
                <w:rFonts w:eastAsia="Times New Roman" w:cs="Times New Roman"/>
                <w:szCs w:val="24"/>
                <w:lang w:val="en-US" w:eastAsia="ru-RU"/>
              </w:rPr>
              <w:t>tttManufacturerBank</w:t>
            </w:r>
            <w:r w:rsidR="00892025" w:rsidRPr="00892025">
              <w:rPr>
                <w:rFonts w:eastAsia="Times New Roman" w:cs="Times New Roman"/>
                <w:szCs w:val="24"/>
                <w:lang w:val="en-US" w:eastAsia="ru-RU"/>
              </w:rPr>
              <w:t>ttt</w:t>
            </w:r>
            <w:proofErr w:type="spellEnd"/>
          </w:p>
          <w:p w:rsidR="00C51889" w:rsidRDefault="004173C2" w:rsidP="00C51889">
            <w:pPr>
              <w:jc w:val="both"/>
              <w:rPr>
                <w:rFonts w:eastAsia="Times New Roman" w:cs="Times New Roman"/>
                <w:szCs w:val="24"/>
                <w:lang w:val="en-US" w:eastAsia="ru-RU"/>
              </w:rPr>
            </w:pPr>
            <w:proofErr w:type="spellStart"/>
            <w:r w:rsidRPr="004173C2">
              <w:rPr>
                <w:rFonts w:eastAsia="Times New Roman" w:cs="Times New Roman"/>
                <w:szCs w:val="24"/>
                <w:lang w:val="en-US" w:eastAsia="ru-RU"/>
              </w:rPr>
              <w:t>tttManufacturerBankSwiftttt</w:t>
            </w:r>
            <w:proofErr w:type="spellEnd"/>
          </w:p>
          <w:p w:rsidR="00C51889" w:rsidRDefault="005F6351" w:rsidP="00035CF9">
            <w:pPr>
              <w:jc w:val="both"/>
              <w:rPr>
                <w:rFonts w:eastAsia="Times New Roman" w:cs="Times New Roman"/>
                <w:szCs w:val="24"/>
                <w:lang w:val="en-US" w:eastAsia="ru-RU"/>
              </w:rPr>
            </w:pPr>
            <w:proofErr w:type="spellStart"/>
            <w:r w:rsidRPr="005F6351">
              <w:rPr>
                <w:rFonts w:eastAsia="Times New Roman" w:cs="Times New Roman"/>
                <w:szCs w:val="24"/>
                <w:lang w:val="en-US" w:eastAsia="ru-RU"/>
              </w:rPr>
              <w:t>tttManufacturerPhonettt</w:t>
            </w:r>
            <w:proofErr w:type="spellEnd"/>
          </w:p>
          <w:p w:rsidR="00C51889" w:rsidRDefault="00C51889" w:rsidP="00035CF9">
            <w:pPr>
              <w:jc w:val="both"/>
              <w:rPr>
                <w:rFonts w:eastAsia="Times New Roman" w:cs="Times New Roman"/>
                <w:szCs w:val="24"/>
                <w:lang w:val="en-US" w:eastAsia="ru-RU"/>
              </w:rPr>
            </w:pPr>
          </w:p>
          <w:p w:rsidR="00C51889" w:rsidRDefault="00C51889" w:rsidP="00C51889">
            <w:pPr>
              <w:jc w:val="both"/>
              <w:rPr>
                <w:rFonts w:ascii="Times New Roman" w:eastAsia="Times New Roman" w:hAnsi="Times New Roman" w:cs="Times New Roman"/>
                <w:sz w:val="24"/>
                <w:szCs w:val="24"/>
                <w:lang w:val="en-US" w:eastAsia="ru-RU"/>
              </w:rPr>
            </w:pPr>
            <w:proofErr w:type="spellStart"/>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Payer</w:t>
            </w:r>
            <w:proofErr w:type="spellEnd"/>
            <w:r w:rsidR="00CC01C7">
              <w:rPr>
                <w:rFonts w:eastAsia="Times New Roman" w:cs="Times New Roman"/>
                <w:szCs w:val="24"/>
                <w:lang w:val="kk-KZ" w:eastAsia="ru-RU"/>
              </w:rPr>
              <w:t>OrgForm</w:t>
            </w:r>
            <w:proofErr w:type="spellStart"/>
            <w:r>
              <w:rPr>
                <w:rFonts w:eastAsia="Times New Roman" w:cs="Times New Roman"/>
                <w:szCs w:val="24"/>
                <w:lang w:val="en-US" w:eastAsia="ru-RU"/>
              </w:rPr>
              <w:t>ttt</w:t>
            </w:r>
            <w:proofErr w:type="spellEnd"/>
            <w:r w:rsidRPr="00727118">
              <w:rPr>
                <w:rFonts w:ascii="Times New Roman" w:eastAsia="Times New Roman" w:hAnsi="Times New Roman" w:cs="Times New Roman"/>
                <w:sz w:val="24"/>
                <w:szCs w:val="24"/>
                <w:lang w:val="en-US" w:eastAsia="ru-RU"/>
              </w:rPr>
              <w:t xml:space="preserve"> </w:t>
            </w:r>
          </w:p>
          <w:p w:rsidR="006E6B92" w:rsidRDefault="00C51889" w:rsidP="00C51889">
            <w:pPr>
              <w:jc w:val="both"/>
              <w:rPr>
                <w:rFonts w:eastAsia="Times New Roman" w:cs="Times New Roman"/>
                <w:szCs w:val="24"/>
                <w:lang w:val="en-US" w:eastAsia="ru-RU"/>
              </w:rPr>
            </w:pPr>
            <w:proofErr w:type="spellStart"/>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Payer</w:t>
            </w:r>
            <w:proofErr w:type="spellEnd"/>
            <w:r w:rsidR="00F670C7" w:rsidRPr="000F177B">
              <w:rPr>
                <w:rFonts w:eastAsia="Times New Roman" w:cs="Times New Roman"/>
                <w:szCs w:val="24"/>
                <w:lang w:val="kk-KZ" w:eastAsia="ru-RU"/>
              </w:rPr>
              <w:t>NameRu</w:t>
            </w:r>
            <w:proofErr w:type="spellStart"/>
            <w:r>
              <w:rPr>
                <w:rFonts w:eastAsia="Times New Roman" w:cs="Times New Roman"/>
                <w:szCs w:val="24"/>
                <w:lang w:val="en-US" w:eastAsia="ru-RU"/>
              </w:rPr>
              <w:t>ttt</w:t>
            </w:r>
            <w:proofErr w:type="spellEnd"/>
            <w:r w:rsidRPr="00727118">
              <w:rPr>
                <w:rFonts w:eastAsia="Times New Roman" w:cs="Times New Roman"/>
                <w:szCs w:val="24"/>
                <w:lang w:val="en-US" w:eastAsia="ru-RU"/>
              </w:rPr>
              <w:t xml:space="preserve"> </w:t>
            </w:r>
          </w:p>
          <w:p w:rsidR="00C51889" w:rsidRPr="00727118" w:rsidRDefault="00C51889" w:rsidP="00C51889">
            <w:pPr>
              <w:jc w:val="both"/>
              <w:rPr>
                <w:rFonts w:ascii="Times New Roman" w:eastAsia="Times New Roman" w:hAnsi="Times New Roman" w:cs="Times New Roman"/>
                <w:sz w:val="24"/>
                <w:szCs w:val="24"/>
                <w:lang w:val="en-US" w:eastAsia="ru-RU"/>
              </w:rPr>
            </w:pPr>
            <w:bookmarkStart w:id="0" w:name="_GoBack"/>
            <w:bookmarkEnd w:id="0"/>
            <w:proofErr w:type="spellStart"/>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Payer</w:t>
            </w:r>
            <w:proofErr w:type="spellEnd"/>
            <w:r w:rsidR="00F670C7">
              <w:rPr>
                <w:rFonts w:eastAsia="Times New Roman" w:cs="Times New Roman"/>
                <w:szCs w:val="24"/>
                <w:lang w:val="kk-KZ" w:eastAsia="ru-RU"/>
              </w:rPr>
              <w:t>NameEn</w:t>
            </w:r>
            <w:proofErr w:type="spellStart"/>
            <w:r>
              <w:rPr>
                <w:rFonts w:eastAsia="Times New Roman" w:cs="Times New Roman"/>
                <w:szCs w:val="24"/>
                <w:lang w:val="en-US" w:eastAsia="ru-RU"/>
              </w:rPr>
              <w:t>ttt</w:t>
            </w:r>
            <w:proofErr w:type="spellEnd"/>
          </w:p>
          <w:p w:rsidR="00C51889" w:rsidRDefault="00C51889" w:rsidP="00C51889">
            <w:pPr>
              <w:jc w:val="both"/>
              <w:rPr>
                <w:rFonts w:eastAsia="Times New Roman" w:cs="Times New Roman"/>
                <w:szCs w:val="24"/>
                <w:lang w:val="en-US" w:eastAsia="ru-RU"/>
              </w:rPr>
            </w:pPr>
            <w:proofErr w:type="spellStart"/>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Payer</w:t>
            </w:r>
            <w:r w:rsidR="000C526F" w:rsidRPr="00892025">
              <w:rPr>
                <w:rFonts w:eastAsia="Times New Roman" w:cs="Times New Roman"/>
                <w:szCs w:val="24"/>
                <w:lang w:val="en-US" w:eastAsia="ru-RU"/>
              </w:rPr>
              <w:t>AddressLegal</w:t>
            </w:r>
            <w:r>
              <w:rPr>
                <w:rFonts w:eastAsia="Times New Roman" w:cs="Times New Roman"/>
                <w:szCs w:val="24"/>
                <w:lang w:val="en-US" w:eastAsia="ru-RU"/>
              </w:rPr>
              <w:t>ttt</w:t>
            </w:r>
            <w:proofErr w:type="spellEnd"/>
          </w:p>
          <w:p w:rsidR="00C51889" w:rsidRDefault="00C51889" w:rsidP="00C51889">
            <w:pPr>
              <w:jc w:val="both"/>
              <w:rPr>
                <w:rFonts w:eastAsia="Times New Roman" w:cs="Times New Roman"/>
                <w:szCs w:val="24"/>
                <w:lang w:val="en-US" w:eastAsia="ru-RU"/>
              </w:rPr>
            </w:pPr>
            <w:proofErr w:type="spellStart"/>
            <w:r>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Payer</w:t>
            </w:r>
            <w:r w:rsidR="00742DDA">
              <w:rPr>
                <w:rFonts w:eastAsia="Times New Roman" w:cs="Times New Roman"/>
                <w:szCs w:val="24"/>
                <w:lang w:val="en-US" w:eastAsia="ru-RU"/>
              </w:rPr>
              <w:t>B</w:t>
            </w:r>
            <w:r>
              <w:rPr>
                <w:rFonts w:eastAsia="Times New Roman" w:cs="Times New Roman"/>
                <w:szCs w:val="24"/>
                <w:lang w:val="en-US" w:eastAsia="ru-RU"/>
              </w:rPr>
              <w:t>ankttt</w:t>
            </w:r>
            <w:proofErr w:type="spellEnd"/>
          </w:p>
          <w:p w:rsidR="00C51889" w:rsidRDefault="00C51889" w:rsidP="00C51889">
            <w:pPr>
              <w:jc w:val="both"/>
              <w:rPr>
                <w:rFonts w:eastAsia="Times New Roman" w:cs="Times New Roman"/>
                <w:szCs w:val="24"/>
                <w:lang w:val="en-US" w:eastAsia="ru-RU"/>
              </w:rPr>
            </w:pPr>
            <w:proofErr w:type="spellStart"/>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Payer</w:t>
            </w:r>
            <w:r w:rsidR="00742DDA">
              <w:rPr>
                <w:rFonts w:cs="Times New Roman"/>
                <w:color w:val="000000"/>
                <w:lang w:val="en-US"/>
              </w:rPr>
              <w:t>BankSwift</w:t>
            </w:r>
            <w:r>
              <w:rPr>
                <w:rFonts w:eastAsia="Times New Roman" w:cs="Times New Roman"/>
                <w:szCs w:val="24"/>
                <w:lang w:val="en-US" w:eastAsia="ru-RU"/>
              </w:rPr>
              <w:t>ttt</w:t>
            </w:r>
            <w:proofErr w:type="spellEnd"/>
          </w:p>
          <w:p w:rsidR="00C51889" w:rsidRPr="00C51889" w:rsidRDefault="00C51889" w:rsidP="00035CF9">
            <w:pPr>
              <w:jc w:val="both"/>
              <w:rPr>
                <w:rFonts w:eastAsia="Times New Roman" w:cs="Times New Roman"/>
                <w:szCs w:val="24"/>
                <w:lang w:val="en-US" w:eastAsia="ru-RU"/>
              </w:rPr>
            </w:pPr>
            <w:proofErr w:type="spellStart"/>
            <w:r w:rsidRPr="00AB7271">
              <w:rPr>
                <w:rFonts w:ascii="Times New Roman" w:eastAsia="Times New Roman" w:hAnsi="Times New Roman" w:cs="Times New Roman"/>
                <w:sz w:val="24"/>
                <w:szCs w:val="24"/>
                <w:lang w:val="en-US" w:eastAsia="ru-RU"/>
              </w:rPr>
              <w:t>ttt</w:t>
            </w:r>
            <w:r>
              <w:rPr>
                <w:rFonts w:eastAsia="Times New Roman" w:cs="Times New Roman"/>
                <w:szCs w:val="24"/>
                <w:lang w:val="en-US" w:eastAsia="ru-RU"/>
              </w:rPr>
              <w:t>PayerPhonettt</w:t>
            </w:r>
            <w:proofErr w:type="spellEnd"/>
          </w:p>
          <w:p w:rsidR="00C51889" w:rsidRDefault="00C51889" w:rsidP="00035CF9">
            <w:pPr>
              <w:jc w:val="both"/>
              <w:rPr>
                <w:rFonts w:ascii="Times New Roman" w:eastAsia="Times New Roman" w:hAnsi="Times New Roman" w:cs="Times New Roman"/>
                <w:sz w:val="24"/>
                <w:szCs w:val="24"/>
                <w:lang w:val="en-US" w:eastAsia="ru-RU"/>
              </w:rPr>
            </w:pPr>
          </w:p>
          <w:p w:rsidR="00306A5E" w:rsidRDefault="00F76C8D" w:rsidP="00035CF9">
            <w:pPr>
              <w:jc w:val="both"/>
              <w:rPr>
                <w:rFonts w:ascii="Times New Roman" w:eastAsia="Times New Roman" w:hAnsi="Times New Roman" w:cs="Times New Roman"/>
                <w:sz w:val="24"/>
                <w:szCs w:val="24"/>
                <w:lang w:val="en-US" w:eastAsia="ru-RU"/>
              </w:rPr>
            </w:pPr>
            <w:proofErr w:type="spellStart"/>
            <w:r>
              <w:rPr>
                <w:rFonts w:eastAsia="Times New Roman" w:cs="Times New Roman"/>
                <w:szCs w:val="24"/>
                <w:lang w:val="en-US" w:eastAsia="ru-RU"/>
              </w:rPr>
              <w:t>tttDeclarantOrgF</w:t>
            </w:r>
            <w:r w:rsidR="00306A5E" w:rsidRPr="00306A5E">
              <w:rPr>
                <w:rFonts w:eastAsia="Times New Roman" w:cs="Times New Roman"/>
                <w:szCs w:val="24"/>
                <w:lang w:val="en-US" w:eastAsia="ru-RU"/>
              </w:rPr>
              <w:t>ormttt</w:t>
            </w:r>
            <w:proofErr w:type="spellEnd"/>
            <w:r w:rsidR="00727118" w:rsidRPr="00727118">
              <w:rPr>
                <w:rFonts w:ascii="Times New Roman" w:eastAsia="Times New Roman" w:hAnsi="Times New Roman" w:cs="Times New Roman"/>
                <w:sz w:val="24"/>
                <w:szCs w:val="24"/>
                <w:lang w:val="en-US" w:eastAsia="ru-RU"/>
              </w:rPr>
              <w:t xml:space="preserve"> </w:t>
            </w:r>
          </w:p>
          <w:p w:rsidR="00306A5E" w:rsidRDefault="00306A5E" w:rsidP="00035CF9">
            <w:pPr>
              <w:jc w:val="both"/>
              <w:rPr>
                <w:rFonts w:eastAsia="Times New Roman" w:cs="Times New Roman"/>
                <w:szCs w:val="24"/>
                <w:lang w:val="en-US" w:eastAsia="ru-RU"/>
              </w:rPr>
            </w:pPr>
            <w:proofErr w:type="spellStart"/>
            <w:r w:rsidRPr="00306A5E">
              <w:rPr>
                <w:rFonts w:eastAsia="Times New Roman" w:cs="Times New Roman"/>
                <w:szCs w:val="24"/>
                <w:lang w:val="en-US" w:eastAsia="ru-RU"/>
              </w:rPr>
              <w:t>tttDeclarantNameRuttt</w:t>
            </w:r>
            <w:proofErr w:type="spellEnd"/>
          </w:p>
          <w:p w:rsidR="00727118" w:rsidRPr="00727118" w:rsidRDefault="00306A5E" w:rsidP="00035CF9">
            <w:pPr>
              <w:jc w:val="both"/>
              <w:rPr>
                <w:rFonts w:ascii="Times New Roman" w:eastAsia="Times New Roman" w:hAnsi="Times New Roman" w:cs="Times New Roman"/>
                <w:sz w:val="24"/>
                <w:szCs w:val="24"/>
                <w:lang w:val="en-US" w:eastAsia="ru-RU"/>
              </w:rPr>
            </w:pPr>
            <w:proofErr w:type="spellStart"/>
            <w:r w:rsidRPr="00306A5E">
              <w:rPr>
                <w:rFonts w:eastAsia="Times New Roman" w:cs="Times New Roman"/>
                <w:szCs w:val="24"/>
                <w:lang w:val="en-US" w:eastAsia="ru-RU"/>
              </w:rPr>
              <w:t>tttDeclarantNameEnttt</w:t>
            </w:r>
            <w:proofErr w:type="spellEnd"/>
          </w:p>
          <w:p w:rsidR="005E29CE" w:rsidRDefault="00306A5E" w:rsidP="00035CF9">
            <w:pPr>
              <w:jc w:val="both"/>
              <w:rPr>
                <w:rFonts w:eastAsia="Times New Roman" w:cs="Times New Roman"/>
                <w:szCs w:val="24"/>
                <w:lang w:val="en-US" w:eastAsia="ru-RU"/>
              </w:rPr>
            </w:pPr>
            <w:proofErr w:type="spellStart"/>
            <w:r w:rsidRPr="00306A5E">
              <w:rPr>
                <w:rFonts w:eastAsia="Times New Roman" w:cs="Times New Roman"/>
                <w:szCs w:val="24"/>
                <w:lang w:val="en-US" w:eastAsia="ru-RU"/>
              </w:rPr>
              <w:t>tttDeclarantAddressLegalttt</w:t>
            </w:r>
            <w:proofErr w:type="spellEnd"/>
          </w:p>
          <w:p w:rsidR="00727118" w:rsidRDefault="00306A5E" w:rsidP="00035CF9">
            <w:pPr>
              <w:jc w:val="both"/>
              <w:rPr>
                <w:rFonts w:eastAsia="Times New Roman" w:cs="Times New Roman"/>
                <w:szCs w:val="24"/>
                <w:lang w:val="en-US" w:eastAsia="ru-RU"/>
              </w:rPr>
            </w:pPr>
            <w:proofErr w:type="spellStart"/>
            <w:r w:rsidRPr="00306A5E">
              <w:rPr>
                <w:rFonts w:eastAsia="Times New Roman" w:cs="Times New Roman"/>
                <w:szCs w:val="24"/>
                <w:lang w:val="en-US" w:eastAsia="ru-RU"/>
              </w:rPr>
              <w:t>tttDeclarantBankttt</w:t>
            </w:r>
            <w:proofErr w:type="spellEnd"/>
          </w:p>
          <w:p w:rsidR="00727118" w:rsidRDefault="00306A5E" w:rsidP="00035CF9">
            <w:pPr>
              <w:jc w:val="both"/>
              <w:rPr>
                <w:rFonts w:eastAsia="Times New Roman" w:cs="Times New Roman"/>
                <w:szCs w:val="24"/>
                <w:lang w:val="en-US" w:eastAsia="ru-RU"/>
              </w:rPr>
            </w:pPr>
            <w:proofErr w:type="spellStart"/>
            <w:r w:rsidRPr="00306A5E">
              <w:rPr>
                <w:rFonts w:eastAsia="Times New Roman" w:cs="Times New Roman"/>
                <w:szCs w:val="24"/>
                <w:lang w:val="en-US" w:eastAsia="ru-RU"/>
              </w:rPr>
              <w:t>tttDeclarantBankSwiftttt</w:t>
            </w:r>
            <w:proofErr w:type="spellEnd"/>
          </w:p>
          <w:p w:rsidR="005E29CE" w:rsidRPr="00C51889" w:rsidRDefault="00306A5E" w:rsidP="00C51889">
            <w:pPr>
              <w:jc w:val="both"/>
              <w:rPr>
                <w:rFonts w:eastAsia="Times New Roman" w:cs="Times New Roman"/>
                <w:szCs w:val="24"/>
                <w:lang w:val="en-US" w:eastAsia="ru-RU"/>
              </w:rPr>
            </w:pPr>
            <w:proofErr w:type="spellStart"/>
            <w:r w:rsidRPr="00306A5E">
              <w:rPr>
                <w:rFonts w:eastAsia="Times New Roman" w:cs="Times New Roman"/>
                <w:szCs w:val="24"/>
                <w:lang w:val="en-US" w:eastAsia="ru-RU"/>
              </w:rPr>
              <w:t>tttDeclarantPhonettt</w:t>
            </w:r>
            <w:proofErr w:type="spellEnd"/>
          </w:p>
          <w:p w:rsidR="005E29CE" w:rsidRPr="00727118" w:rsidRDefault="005E29CE" w:rsidP="00035CF9">
            <w:pPr>
              <w:ind w:left="52"/>
              <w:rPr>
                <w:rFonts w:ascii="Times New Roman" w:eastAsia="Times New Roman" w:hAnsi="Times New Roman" w:cs="Times New Roman"/>
                <w:sz w:val="24"/>
                <w:szCs w:val="24"/>
                <w:lang w:val="en-US" w:eastAsia="ru-RU"/>
              </w:rPr>
            </w:pPr>
          </w:p>
          <w:p w:rsidR="005E29CE" w:rsidRPr="001D3EE8" w:rsidRDefault="005E29CE" w:rsidP="00035CF9">
            <w:pPr>
              <w:ind w:left="52"/>
              <w:rPr>
                <w:rFonts w:ascii="Times New Roman" w:eastAsia="Times New Roman" w:hAnsi="Times New Roman" w:cs="Times New Roman"/>
                <w:sz w:val="24"/>
                <w:szCs w:val="24"/>
                <w:lang w:val="kk-KZ" w:eastAsia="ru-RU"/>
              </w:rPr>
            </w:pPr>
            <w:r w:rsidRPr="00727118">
              <w:rPr>
                <w:rFonts w:ascii="Times New Roman" w:eastAsia="Times New Roman" w:hAnsi="Times New Roman" w:cs="Times New Roman"/>
                <w:sz w:val="24"/>
                <w:szCs w:val="24"/>
                <w:lang w:val="en-US" w:eastAsia="ru-RU"/>
              </w:rPr>
              <w:tab/>
              <w:t>«</w:t>
            </w:r>
            <w:r w:rsidRPr="001D3EE8">
              <w:rPr>
                <w:rFonts w:ascii="Times New Roman" w:eastAsia="Times New Roman" w:hAnsi="Times New Roman" w:cs="Times New Roman"/>
                <w:i/>
                <w:sz w:val="24"/>
                <w:szCs w:val="24"/>
                <w:lang w:eastAsia="ru-RU"/>
              </w:rPr>
              <w:t>Заявитель</w:t>
            </w:r>
            <w:r w:rsidRPr="00727118">
              <w:rPr>
                <w:rFonts w:ascii="Times New Roman" w:eastAsia="Times New Roman" w:hAnsi="Times New Roman" w:cs="Times New Roman"/>
                <w:sz w:val="24"/>
                <w:szCs w:val="24"/>
                <w:lang w:val="en-US" w:eastAsia="ru-RU"/>
              </w:rPr>
              <w:t>»</w:t>
            </w:r>
          </w:p>
          <w:p w:rsidR="005E29CE" w:rsidRPr="00887106" w:rsidRDefault="00FA74CD" w:rsidP="00035CF9">
            <w:pPr>
              <w:ind w:left="720" w:hanging="720"/>
              <w:jc w:val="both"/>
              <w:rPr>
                <w:rFonts w:ascii="Times New Roman" w:eastAsia="Times New Roman" w:hAnsi="Times New Roman" w:cs="Times New Roman"/>
                <w:b/>
                <w:color w:val="FF0000"/>
                <w:sz w:val="24"/>
                <w:szCs w:val="24"/>
                <w:lang w:val="kk-KZ" w:eastAsia="ru-RU"/>
              </w:rPr>
            </w:pPr>
            <w:r w:rsidRPr="00887106">
              <w:rPr>
                <w:rFonts w:ascii="Times New Roman" w:eastAsia="Times New Roman" w:hAnsi="Times New Roman" w:cs="Times New Roman"/>
                <w:b/>
                <w:sz w:val="24"/>
                <w:szCs w:val="24"/>
                <w:lang w:val="kk-KZ" w:eastAsia="ru-RU"/>
              </w:rPr>
              <w:t xml:space="preserve">Должность уполномоченного лица </w:t>
            </w:r>
            <w:r w:rsidR="00FA25D6" w:rsidRPr="00887106">
              <w:rPr>
                <w:rFonts w:ascii="Times New Roman" w:eastAsia="Times New Roman" w:hAnsi="Times New Roman" w:cs="Times New Roman"/>
                <w:b/>
                <w:sz w:val="24"/>
                <w:szCs w:val="24"/>
                <w:lang w:val="kk-KZ" w:eastAsia="ru-RU"/>
              </w:rPr>
              <w:t xml:space="preserve"> </w:t>
            </w:r>
            <w:r w:rsidR="00C348B9" w:rsidRPr="00C348B9">
              <w:rPr>
                <w:rFonts w:eastAsia="Times New Roman" w:cs="Times New Roman"/>
                <w:szCs w:val="24"/>
                <w:lang w:val="kk-KZ" w:eastAsia="ru-RU"/>
              </w:rPr>
              <w:t>tttDeclarantBossPositionRuttt tttDeclarantBossLastNamettt</w:t>
            </w:r>
            <w:r w:rsidR="00887106" w:rsidRPr="00887106">
              <w:rPr>
                <w:rFonts w:eastAsia="Times New Roman" w:cs="Times New Roman"/>
                <w:szCs w:val="24"/>
                <w:lang w:val="kk-KZ" w:eastAsia="ru-RU"/>
              </w:rPr>
              <w:t xml:space="preserve"> </w:t>
            </w:r>
            <w:r w:rsidR="00C348B9" w:rsidRPr="00C348B9">
              <w:rPr>
                <w:rFonts w:eastAsia="Times New Roman" w:cs="Times New Roman"/>
                <w:szCs w:val="24"/>
                <w:lang w:val="kk-KZ" w:eastAsia="ru-RU"/>
              </w:rPr>
              <w:t>tttDeclarantBossFirstNamettt</w:t>
            </w:r>
            <w:r w:rsidR="00887106" w:rsidRPr="00887106">
              <w:rPr>
                <w:rFonts w:eastAsia="Times New Roman" w:cs="Times New Roman"/>
                <w:szCs w:val="24"/>
                <w:lang w:val="kk-KZ" w:eastAsia="ru-RU"/>
              </w:rPr>
              <w:t xml:space="preserve"> </w:t>
            </w:r>
            <w:r w:rsidR="00C348B9" w:rsidRPr="00C348B9">
              <w:rPr>
                <w:rFonts w:eastAsia="Times New Roman" w:cs="Times New Roman"/>
                <w:szCs w:val="24"/>
                <w:lang w:val="kk-KZ" w:eastAsia="ru-RU"/>
              </w:rPr>
              <w:t>tttDeclarantBossMiddleNamettt</w:t>
            </w:r>
          </w:p>
          <w:p w:rsidR="005E29CE" w:rsidRPr="00CA13FE" w:rsidRDefault="00FA74CD" w:rsidP="00035CF9">
            <w:pPr>
              <w:jc w:val="both"/>
              <w:rPr>
                <w:rFonts w:ascii="Times New Roman" w:eastAsia="Times New Roman" w:hAnsi="Times New Roman" w:cs="Times New Roman"/>
                <w:b/>
                <w:sz w:val="24"/>
                <w:szCs w:val="24"/>
                <w:lang w:val="kk-KZ" w:eastAsia="ru-RU"/>
              </w:rPr>
            </w:pPr>
            <w:r w:rsidRPr="00FA74CD">
              <w:rPr>
                <w:rFonts w:ascii="Times New Roman" w:eastAsia="Times New Roman" w:hAnsi="Times New Roman" w:cs="Times New Roman"/>
                <w:b/>
                <w:sz w:val="24"/>
                <w:szCs w:val="24"/>
                <w:lang w:val="kk-KZ" w:eastAsia="ru-RU"/>
              </w:rPr>
              <w:t xml:space="preserve"> </w:t>
            </w:r>
            <w:r w:rsidR="005E29CE" w:rsidRPr="00CA13FE">
              <w:rPr>
                <w:rFonts w:ascii="Times New Roman" w:eastAsia="Times New Roman" w:hAnsi="Times New Roman" w:cs="Times New Roman"/>
                <w:b/>
                <w:sz w:val="24"/>
                <w:szCs w:val="24"/>
                <w:lang w:val="kk-KZ" w:eastAsia="ru-RU"/>
              </w:rPr>
              <w:t xml:space="preserve">                                                             </w:t>
            </w:r>
          </w:p>
          <w:p w:rsidR="005E29CE" w:rsidRPr="001D3EE8" w:rsidRDefault="005E29CE" w:rsidP="00035CF9">
            <w:pPr>
              <w:rPr>
                <w:rFonts w:ascii="Times New Roman" w:eastAsia="Times New Roman" w:hAnsi="Times New Roman" w:cs="Times New Roman"/>
                <w:sz w:val="24"/>
                <w:szCs w:val="24"/>
                <w:lang w:eastAsia="ru-RU"/>
              </w:rPr>
            </w:pPr>
            <w:r w:rsidRPr="00CA13FE">
              <w:rPr>
                <w:rFonts w:ascii="Times New Roman" w:eastAsia="Times New Roman" w:hAnsi="Times New Roman" w:cs="Times New Roman"/>
                <w:sz w:val="24"/>
                <w:szCs w:val="24"/>
                <w:lang w:val="kk-KZ" w:eastAsia="ru-RU"/>
              </w:rPr>
              <w:t xml:space="preserve">                        </w:t>
            </w:r>
            <w:r w:rsidRPr="00643984">
              <w:rPr>
                <w:rFonts w:ascii="Times New Roman" w:eastAsia="Times New Roman" w:hAnsi="Times New Roman" w:cs="Times New Roman"/>
                <w:i/>
                <w:sz w:val="24"/>
                <w:szCs w:val="24"/>
                <w:lang w:eastAsia="ru-RU"/>
              </w:rPr>
              <w:t>подпись</w:t>
            </w:r>
          </w:p>
          <w:p w:rsidR="005E29CE" w:rsidRPr="001D3EE8" w:rsidRDefault="005E29CE" w:rsidP="00035CF9">
            <w:pPr>
              <w:rPr>
                <w:rFonts w:ascii="Times New Roman" w:eastAsia="Times New Roman" w:hAnsi="Times New Roman" w:cs="Times New Roman"/>
                <w:sz w:val="24"/>
                <w:szCs w:val="24"/>
                <w:lang w:eastAsia="ru-RU"/>
              </w:rPr>
            </w:pPr>
          </w:p>
          <w:p w:rsidR="005E29CE" w:rsidRPr="001D3EE8" w:rsidRDefault="005E29CE" w:rsidP="00035CF9">
            <w:pPr>
              <w:rPr>
                <w:rFonts w:ascii="Times New Roman" w:eastAsia="Times New Roman" w:hAnsi="Times New Roman" w:cs="Times New Roman"/>
                <w:sz w:val="24"/>
                <w:szCs w:val="24"/>
                <w:lang w:eastAsia="ru-RU"/>
              </w:rPr>
            </w:pPr>
            <w:r w:rsidRPr="001D3EE8">
              <w:rPr>
                <w:rFonts w:ascii="Times New Roman" w:eastAsia="Times New Roman" w:hAnsi="Times New Roman" w:cs="Times New Roman"/>
                <w:sz w:val="24"/>
                <w:szCs w:val="24"/>
                <w:lang w:eastAsia="ru-RU"/>
              </w:rPr>
              <w:t>М.П.</w:t>
            </w:r>
          </w:p>
          <w:p w:rsidR="000C3CB0" w:rsidRPr="00643984" w:rsidRDefault="000C3CB0" w:rsidP="00035CF9">
            <w:pPr>
              <w:jc w:val="both"/>
              <w:rPr>
                <w:rFonts w:ascii="Times New Roman" w:eastAsia="Times New Roman" w:hAnsi="Times New Roman" w:cs="Times New Roman"/>
                <w:sz w:val="24"/>
                <w:szCs w:val="24"/>
                <w:lang w:eastAsia="ru-RU"/>
              </w:rPr>
            </w:pPr>
          </w:p>
          <w:p w:rsidR="009878CC" w:rsidRPr="00643984" w:rsidRDefault="009878CC" w:rsidP="00035CF9">
            <w:pPr>
              <w:rPr>
                <w:rFonts w:ascii="Times New Roman" w:eastAsia="Times New Roman" w:hAnsi="Times New Roman" w:cs="Times New Roman"/>
                <w:sz w:val="24"/>
                <w:szCs w:val="24"/>
                <w:lang w:eastAsia="ru-RU"/>
              </w:rPr>
            </w:pPr>
          </w:p>
        </w:tc>
      </w:tr>
      <w:tr w:rsidR="005F330D" w:rsidRPr="001D3EE8" w:rsidTr="004542D7">
        <w:tc>
          <w:tcPr>
            <w:tcW w:w="2535" w:type="pct"/>
            <w:tcBorders>
              <w:top w:val="nil"/>
            </w:tcBorders>
          </w:tcPr>
          <w:p w:rsidR="005F330D" w:rsidRPr="001D3EE8" w:rsidRDefault="005F330D" w:rsidP="00035CF9">
            <w:pPr>
              <w:jc w:val="center"/>
              <w:rPr>
                <w:rFonts w:ascii="Times New Roman" w:eastAsia="Times New Roman" w:hAnsi="Times New Roman" w:cs="Times New Roman"/>
                <w:b/>
                <w:sz w:val="24"/>
                <w:szCs w:val="24"/>
                <w:lang w:val="kk-KZ" w:eastAsia="ru-RU"/>
              </w:rPr>
            </w:pPr>
          </w:p>
        </w:tc>
        <w:tc>
          <w:tcPr>
            <w:tcW w:w="2465" w:type="pct"/>
          </w:tcPr>
          <w:p w:rsidR="005F330D" w:rsidRDefault="005F330D" w:rsidP="00035CF9">
            <w:pPr>
              <w:jc w:val="center"/>
              <w:rPr>
                <w:rFonts w:ascii="Times New Roman" w:eastAsia="Times New Roman" w:hAnsi="Times New Roman" w:cs="Times New Roman"/>
                <w:b/>
                <w:sz w:val="24"/>
                <w:szCs w:val="24"/>
                <w:lang w:val="kk-KZ" w:eastAsia="ru-RU"/>
              </w:rPr>
            </w:pPr>
          </w:p>
        </w:tc>
      </w:tr>
    </w:tbl>
    <w:p w:rsidR="00035CF9" w:rsidRDefault="00035CF9" w:rsidP="00035CF9">
      <w:pPr>
        <w:spacing w:after="0" w:line="240" w:lineRule="auto"/>
        <w:ind w:left="5670"/>
        <w:rPr>
          <w:rFonts w:ascii="Times New Roman" w:hAnsi="Times New Roman" w:cs="Times New Roman"/>
          <w:sz w:val="24"/>
          <w:szCs w:val="24"/>
          <w:lang w:val="kk-KZ"/>
        </w:rPr>
      </w:pPr>
    </w:p>
    <w:tbl>
      <w:tblPr>
        <w:tblStyle w:val="a3"/>
        <w:tblW w:w="10632"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851"/>
        <w:gridCol w:w="5103"/>
      </w:tblGrid>
      <w:tr w:rsidR="00035CF9" w:rsidRPr="000945E7" w:rsidTr="000945E7">
        <w:tc>
          <w:tcPr>
            <w:tcW w:w="4678" w:type="dxa"/>
          </w:tcPr>
          <w:p w:rsidR="00035CF9" w:rsidRPr="000945E7" w:rsidRDefault="00035CF9" w:rsidP="00035CF9">
            <w:pPr>
              <w:jc w:val="both"/>
              <w:rPr>
                <w:rFonts w:ascii="Times New Roman" w:hAnsi="Times New Roman" w:cs="Times New Roman"/>
                <w:sz w:val="28"/>
                <w:szCs w:val="28"/>
                <w:lang w:val="kk-KZ"/>
              </w:rPr>
            </w:pPr>
            <w:r w:rsidRPr="000945E7">
              <w:rPr>
                <w:rFonts w:ascii="Times New Roman" w:hAnsi="Times New Roman" w:cs="Times New Roman"/>
                <w:sz w:val="28"/>
                <w:szCs w:val="28"/>
                <w:lang w:val="kk-KZ"/>
              </w:rPr>
              <w:t xml:space="preserve">Медициналық мақсаттағы бұйымдарды немесе медцииналық техниканы мемлекеттік тіркеу, қайта тіркеу, тіркеу дерекнамасына өзгерістерді енгізу кезінде сараптаманы жүргізуге </w:t>
            </w:r>
            <w:r w:rsidRPr="000945E7">
              <w:rPr>
                <w:rFonts w:ascii="Times New Roman" w:eastAsia="Times New Roman" w:hAnsi="Times New Roman" w:cs="Times New Roman"/>
                <w:sz w:val="28"/>
                <w:szCs w:val="28"/>
                <w:lang w:val="kk-KZ" w:eastAsia="ru-RU"/>
              </w:rPr>
              <w:t xml:space="preserve">20__ ж. «___» ____________ №_____ </w:t>
            </w:r>
            <w:r w:rsidR="000945E7">
              <w:rPr>
                <w:rFonts w:ascii="Times New Roman" w:eastAsia="Times New Roman" w:hAnsi="Times New Roman" w:cs="Times New Roman"/>
                <w:sz w:val="28"/>
                <w:szCs w:val="28"/>
                <w:lang w:val="kk-KZ" w:eastAsia="ru-RU"/>
              </w:rPr>
              <w:t xml:space="preserve"> </w:t>
            </w:r>
            <w:r w:rsidRPr="000945E7">
              <w:rPr>
                <w:rFonts w:ascii="Times New Roman" w:eastAsia="Times New Roman" w:hAnsi="Times New Roman" w:cs="Times New Roman"/>
                <w:sz w:val="28"/>
                <w:szCs w:val="28"/>
                <w:lang w:val="kk-KZ" w:eastAsia="ru-RU"/>
              </w:rPr>
              <w:t>шартқа қосымша</w:t>
            </w:r>
          </w:p>
        </w:tc>
        <w:tc>
          <w:tcPr>
            <w:tcW w:w="851" w:type="dxa"/>
          </w:tcPr>
          <w:p w:rsidR="00035CF9" w:rsidRPr="000945E7" w:rsidRDefault="00035CF9" w:rsidP="00035CF9">
            <w:pPr>
              <w:rPr>
                <w:rFonts w:ascii="Times New Roman" w:hAnsi="Times New Roman" w:cs="Times New Roman"/>
                <w:sz w:val="28"/>
                <w:szCs w:val="28"/>
                <w:lang w:val="kk-KZ"/>
              </w:rPr>
            </w:pPr>
          </w:p>
        </w:tc>
        <w:tc>
          <w:tcPr>
            <w:tcW w:w="5103" w:type="dxa"/>
          </w:tcPr>
          <w:p w:rsidR="00035CF9" w:rsidRPr="000945E7" w:rsidRDefault="00035CF9" w:rsidP="00035CF9">
            <w:pPr>
              <w:rPr>
                <w:rFonts w:ascii="Times New Roman" w:hAnsi="Times New Roman" w:cs="Times New Roman"/>
                <w:sz w:val="28"/>
                <w:szCs w:val="28"/>
              </w:rPr>
            </w:pPr>
            <w:r w:rsidRPr="000945E7">
              <w:rPr>
                <w:rFonts w:ascii="Times New Roman" w:hAnsi="Times New Roman" w:cs="Times New Roman"/>
                <w:sz w:val="28"/>
                <w:szCs w:val="28"/>
              </w:rPr>
              <w:t xml:space="preserve">Приложение </w:t>
            </w:r>
          </w:p>
          <w:p w:rsidR="00035CF9" w:rsidRPr="000945E7" w:rsidRDefault="00035CF9" w:rsidP="00F07F43">
            <w:pPr>
              <w:jc w:val="both"/>
              <w:rPr>
                <w:rFonts w:ascii="Times New Roman" w:eastAsia="Times New Roman" w:hAnsi="Times New Roman" w:cs="Times New Roman"/>
                <w:sz w:val="28"/>
                <w:szCs w:val="28"/>
                <w:lang w:eastAsia="ru-RU"/>
              </w:rPr>
            </w:pPr>
            <w:r w:rsidRPr="000945E7">
              <w:rPr>
                <w:rFonts w:ascii="Times New Roman" w:hAnsi="Times New Roman" w:cs="Times New Roman"/>
                <w:sz w:val="28"/>
                <w:szCs w:val="28"/>
              </w:rPr>
              <w:t xml:space="preserve">к </w:t>
            </w:r>
            <w:proofErr w:type="gramStart"/>
            <w:r w:rsidRPr="000945E7">
              <w:rPr>
                <w:rFonts w:ascii="Times New Roman" w:hAnsi="Times New Roman" w:cs="Times New Roman"/>
                <w:sz w:val="28"/>
                <w:szCs w:val="28"/>
              </w:rPr>
              <w:t>договору</w:t>
            </w:r>
            <w:r w:rsidRPr="000945E7">
              <w:rPr>
                <w:rFonts w:ascii="Times New Roman" w:eastAsia="Times New Roman" w:hAnsi="Times New Roman" w:cs="Times New Roman"/>
                <w:sz w:val="28"/>
                <w:szCs w:val="28"/>
                <w:lang w:eastAsia="ru-RU"/>
              </w:rPr>
              <w:t xml:space="preserve">  на</w:t>
            </w:r>
            <w:proofErr w:type="gramEnd"/>
            <w:r w:rsidRPr="000945E7">
              <w:rPr>
                <w:rFonts w:ascii="Times New Roman" w:eastAsia="Times New Roman" w:hAnsi="Times New Roman" w:cs="Times New Roman"/>
                <w:sz w:val="28"/>
                <w:szCs w:val="28"/>
                <w:lang w:eastAsia="ru-RU"/>
              </w:rPr>
              <w:t xml:space="preserve"> проведение экспертизы  при государственной регистрации, перерегистрации, внесения изменений в регистрационное досье изделий медицинского назначения или медицинской техники</w:t>
            </w:r>
          </w:p>
          <w:p w:rsidR="00035CF9" w:rsidRPr="000945E7" w:rsidRDefault="00035CF9" w:rsidP="00035CF9">
            <w:pPr>
              <w:rPr>
                <w:rFonts w:ascii="Times New Roman" w:hAnsi="Times New Roman" w:cs="Times New Roman"/>
                <w:sz w:val="28"/>
                <w:szCs w:val="28"/>
                <w:lang w:val="kk-KZ"/>
              </w:rPr>
            </w:pPr>
            <w:r w:rsidRPr="000945E7">
              <w:rPr>
                <w:rFonts w:ascii="Times New Roman" w:eastAsia="Times New Roman" w:hAnsi="Times New Roman" w:cs="Times New Roman"/>
                <w:sz w:val="28"/>
                <w:szCs w:val="28"/>
                <w:lang w:eastAsia="ru-RU"/>
              </w:rPr>
              <w:t>№_____ от «___» ____________ 20__ г.</w:t>
            </w:r>
          </w:p>
        </w:tc>
      </w:tr>
    </w:tbl>
    <w:p w:rsidR="00035CF9" w:rsidRPr="000945E7" w:rsidRDefault="00035CF9" w:rsidP="00035CF9">
      <w:pPr>
        <w:spacing w:after="0" w:line="240" w:lineRule="auto"/>
        <w:ind w:left="5670"/>
        <w:rPr>
          <w:rFonts w:ascii="Times New Roman" w:hAnsi="Times New Roman" w:cs="Times New Roman"/>
          <w:sz w:val="28"/>
          <w:szCs w:val="28"/>
          <w:lang w:val="kk-KZ"/>
        </w:rPr>
      </w:pPr>
    </w:p>
    <w:p w:rsidR="000945E7" w:rsidRPr="000945E7" w:rsidRDefault="000945E7" w:rsidP="000945E7">
      <w:pPr>
        <w:spacing w:after="0" w:line="240" w:lineRule="auto"/>
        <w:jc w:val="center"/>
        <w:rPr>
          <w:rFonts w:ascii="Times New Roman" w:hAnsi="Times New Roman" w:cs="Times New Roman"/>
          <w:sz w:val="28"/>
          <w:szCs w:val="28"/>
          <w:lang w:val="kk-KZ"/>
        </w:rPr>
      </w:pPr>
      <w:r w:rsidRPr="00643984">
        <w:rPr>
          <w:rFonts w:ascii="Times New Roman" w:hAnsi="Times New Roman" w:cs="Times New Roman"/>
          <w:b/>
          <w:sz w:val="28"/>
          <w:szCs w:val="28"/>
          <w:lang w:val="kk-KZ"/>
        </w:rPr>
        <w:t>Медициналық мақсаттағы бұйымдарды немесе медцииналық техниканы мемлекеттік тіркеу, қайта тіркеу, тіркеу дерекнамасына өзгерістерді енгізу кезінде сараптаманы жүргізу үшін жұмыстардың атауы</w:t>
      </w:r>
      <w:r w:rsidRPr="000945E7">
        <w:rPr>
          <w:rFonts w:ascii="Times New Roman" w:hAnsi="Times New Roman" w:cs="Times New Roman"/>
          <w:b/>
          <w:sz w:val="28"/>
          <w:szCs w:val="28"/>
          <w:lang w:val="kk-KZ"/>
        </w:rPr>
        <w:t xml:space="preserve"> /</w:t>
      </w:r>
    </w:p>
    <w:p w:rsidR="00035CF9" w:rsidRPr="000945E7" w:rsidRDefault="000945E7" w:rsidP="000945E7">
      <w:pPr>
        <w:spacing w:after="0" w:line="240" w:lineRule="auto"/>
        <w:jc w:val="center"/>
        <w:rPr>
          <w:rFonts w:ascii="Times New Roman" w:hAnsi="Times New Roman" w:cs="Times New Roman"/>
          <w:b/>
          <w:sz w:val="28"/>
          <w:szCs w:val="28"/>
          <w:lang w:val="kk-KZ"/>
        </w:rPr>
      </w:pPr>
      <w:r w:rsidRPr="000945E7">
        <w:rPr>
          <w:rFonts w:ascii="Times New Roman" w:hAnsi="Times New Roman" w:cs="Times New Roman"/>
          <w:b/>
          <w:sz w:val="28"/>
          <w:szCs w:val="28"/>
          <w:lang w:val="kk-KZ"/>
        </w:rPr>
        <w:t>Наименование работ для проведения экспертизы  при государственной регистрации, перерегистрации, внесения изменений в регистрационное досье изделия медицинского назначения и медицинской техники</w:t>
      </w:r>
    </w:p>
    <w:p w:rsidR="00035CF9" w:rsidRDefault="00035CF9" w:rsidP="000945E7">
      <w:pPr>
        <w:spacing w:after="0" w:line="240" w:lineRule="auto"/>
        <w:rPr>
          <w:rFonts w:ascii="Times New Roman" w:hAnsi="Times New Roman" w:cs="Times New Roman"/>
          <w:sz w:val="24"/>
          <w:szCs w:val="24"/>
          <w:lang w:val="kk-KZ"/>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7"/>
      </w:tblGrid>
      <w:tr w:rsidR="000945E7" w:rsidTr="000945E7">
        <w:tc>
          <w:tcPr>
            <w:tcW w:w="10456" w:type="dxa"/>
            <w:tcBorders>
              <w:bottom w:val="single" w:sz="4" w:space="0" w:color="auto"/>
            </w:tcBorders>
          </w:tcPr>
          <w:p w:rsidR="000945E7" w:rsidRPr="0010387C" w:rsidRDefault="00820A35" w:rsidP="0010387C">
            <w:pPr>
              <w:jc w:val="center"/>
              <w:rPr>
                <w:rFonts w:eastAsia="Times New Roman" w:cs="Times New Roman"/>
                <w:szCs w:val="24"/>
                <w:lang w:val="en-US" w:eastAsia="ru-RU"/>
              </w:rPr>
            </w:pPr>
            <w:proofErr w:type="spellStart"/>
            <w:r w:rsidRPr="00820A35">
              <w:rPr>
                <w:rFonts w:eastAsia="Times New Roman" w:cs="Times New Roman"/>
                <w:szCs w:val="24"/>
                <w:lang w:val="en-US" w:eastAsia="ru-RU"/>
              </w:rPr>
              <w:t>tttContractMedicalDeviceNameRuttt</w:t>
            </w:r>
            <w:proofErr w:type="spellEnd"/>
            <w:r w:rsidR="0010387C">
              <w:rPr>
                <w:rFonts w:eastAsia="Times New Roman" w:cs="Times New Roman"/>
                <w:szCs w:val="24"/>
                <w:lang w:val="en-US" w:eastAsia="ru-RU"/>
              </w:rPr>
              <w:t xml:space="preserve"> </w:t>
            </w:r>
            <w:proofErr w:type="spellStart"/>
            <w:r w:rsidR="005148F2">
              <w:rPr>
                <w:rFonts w:eastAsia="Times New Roman" w:cs="Times New Roman"/>
                <w:szCs w:val="24"/>
                <w:lang w:val="en-US" w:eastAsia="ru-RU"/>
              </w:rPr>
              <w:t>tttContractMedicalDeviceNameKz</w:t>
            </w:r>
            <w:r w:rsidR="005148F2" w:rsidRPr="00820A35">
              <w:rPr>
                <w:rFonts w:eastAsia="Times New Roman" w:cs="Times New Roman"/>
                <w:szCs w:val="24"/>
                <w:lang w:val="en-US" w:eastAsia="ru-RU"/>
              </w:rPr>
              <w:t>ttt</w:t>
            </w:r>
            <w:proofErr w:type="spellEnd"/>
          </w:p>
        </w:tc>
      </w:tr>
      <w:tr w:rsidR="000945E7" w:rsidTr="000945E7">
        <w:tc>
          <w:tcPr>
            <w:tcW w:w="10456" w:type="dxa"/>
            <w:tcBorders>
              <w:top w:val="single" w:sz="4" w:space="0" w:color="auto"/>
            </w:tcBorders>
          </w:tcPr>
          <w:p w:rsidR="000945E7" w:rsidRPr="00142F78" w:rsidRDefault="000945E7" w:rsidP="000945E7">
            <w:pPr>
              <w:jc w:val="center"/>
              <w:rPr>
                <w:rFonts w:ascii="Times New Roman" w:eastAsia="Times New Roman" w:hAnsi="Times New Roman" w:cs="Times New Roman"/>
                <w:i/>
                <w:sz w:val="24"/>
                <w:szCs w:val="24"/>
                <w:lang w:val="kk-KZ" w:eastAsia="ru-RU"/>
              </w:rPr>
            </w:pPr>
            <w:r w:rsidRPr="000945E7">
              <w:rPr>
                <w:rFonts w:ascii="Times New Roman" w:eastAsia="Times New Roman" w:hAnsi="Times New Roman" w:cs="Times New Roman"/>
                <w:i/>
                <w:sz w:val="24"/>
                <w:szCs w:val="24"/>
                <w:lang w:eastAsia="ru-RU"/>
              </w:rPr>
              <w:t>(</w:t>
            </w:r>
            <w:r w:rsidRPr="00643984">
              <w:rPr>
                <w:rFonts w:ascii="Times New Roman" w:eastAsia="Times New Roman" w:hAnsi="Times New Roman" w:cs="Times New Roman"/>
                <w:i/>
                <w:sz w:val="24"/>
                <w:szCs w:val="24"/>
                <w:lang w:val="kk-KZ" w:eastAsia="ru-RU"/>
              </w:rPr>
              <w:t>атауы</w:t>
            </w:r>
            <w:r w:rsidRPr="000945E7">
              <w:rPr>
                <w:rFonts w:ascii="Times New Roman" w:eastAsia="Times New Roman" w:hAnsi="Times New Roman" w:cs="Times New Roman"/>
                <w:i/>
                <w:sz w:val="24"/>
                <w:szCs w:val="24"/>
                <w:lang w:val="kk-KZ" w:eastAsia="ru-RU"/>
              </w:rPr>
              <w:t xml:space="preserve"> /</w:t>
            </w:r>
            <w:r w:rsidRPr="00643984">
              <w:rPr>
                <w:rFonts w:ascii="Times New Roman" w:eastAsia="Times New Roman" w:hAnsi="Times New Roman" w:cs="Times New Roman"/>
                <w:i/>
                <w:sz w:val="24"/>
                <w:szCs w:val="24"/>
                <w:lang w:eastAsia="ru-RU"/>
              </w:rPr>
              <w:t xml:space="preserve"> </w:t>
            </w:r>
            <w:r w:rsidRPr="000945E7">
              <w:rPr>
                <w:rFonts w:ascii="Times New Roman" w:eastAsia="Times New Roman" w:hAnsi="Times New Roman" w:cs="Times New Roman"/>
                <w:i/>
                <w:sz w:val="24"/>
                <w:szCs w:val="24"/>
                <w:lang w:eastAsia="ru-RU"/>
              </w:rPr>
              <w:t>наименование)</w:t>
            </w:r>
          </w:p>
        </w:tc>
      </w:tr>
    </w:tbl>
    <w:p w:rsidR="00F51651" w:rsidRPr="00643984" w:rsidRDefault="00F51651" w:rsidP="00035CF9">
      <w:pPr>
        <w:spacing w:after="0" w:line="240" w:lineRule="auto"/>
        <w:jc w:val="center"/>
        <w:rPr>
          <w:rFonts w:ascii="Times New Roman" w:eastAsia="Times New Roman" w:hAnsi="Times New Roman" w:cs="Times New Roman"/>
          <w:b/>
          <w:i/>
          <w:sz w:val="24"/>
          <w:szCs w:val="24"/>
          <w:lang w:eastAsia="ru-RU"/>
        </w:rPr>
      </w:pPr>
    </w:p>
    <w:tbl>
      <w:tblPr>
        <w:tblStyle w:val="a3"/>
        <w:tblW w:w="4949" w:type="pct"/>
        <w:tblLayout w:type="fixed"/>
        <w:tblLook w:val="04A0" w:firstRow="1" w:lastRow="0" w:firstColumn="1" w:lastColumn="0" w:noHBand="0" w:noVBand="1"/>
      </w:tblPr>
      <w:tblGrid>
        <w:gridCol w:w="524"/>
        <w:gridCol w:w="4302"/>
        <w:gridCol w:w="2357"/>
        <w:gridCol w:w="1109"/>
        <w:gridCol w:w="1940"/>
      </w:tblGrid>
      <w:tr w:rsidR="00F51651" w:rsidRPr="001D3EE8" w:rsidTr="00643984">
        <w:tc>
          <w:tcPr>
            <w:tcW w:w="256" w:type="pct"/>
            <w:vAlign w:val="center"/>
            <w:hideMark/>
          </w:tcPr>
          <w:p w:rsidR="00F51651" w:rsidRPr="00643984" w:rsidRDefault="00F51651" w:rsidP="000945E7">
            <w:pPr>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w:t>
            </w:r>
          </w:p>
        </w:tc>
        <w:tc>
          <w:tcPr>
            <w:tcW w:w="2102" w:type="pct"/>
            <w:vAlign w:val="center"/>
            <w:hideMark/>
          </w:tcPr>
          <w:p w:rsidR="000945E7" w:rsidRPr="000945E7" w:rsidRDefault="00856763" w:rsidP="000945E7">
            <w:pPr>
              <w:ind w:left="-110" w:right="-105"/>
              <w:jc w:val="center"/>
              <w:rPr>
                <w:rFonts w:ascii="Times New Roman" w:eastAsia="Times New Roman" w:hAnsi="Times New Roman" w:cs="Times New Roman"/>
                <w:b/>
                <w:sz w:val="24"/>
                <w:szCs w:val="24"/>
                <w:lang w:val="kk-KZ" w:eastAsia="ru-RU"/>
              </w:rPr>
            </w:pPr>
            <w:r w:rsidRPr="00643984">
              <w:rPr>
                <w:rFonts w:ascii="Times New Roman" w:eastAsia="Times New Roman" w:hAnsi="Times New Roman" w:cs="Times New Roman"/>
                <w:b/>
                <w:sz w:val="24"/>
                <w:szCs w:val="24"/>
                <w:lang w:val="kk-KZ" w:eastAsia="ru-RU"/>
              </w:rPr>
              <w:t xml:space="preserve">Прейскурант бойынша жұмыстардың атауы </w:t>
            </w:r>
            <w:r w:rsidR="000945E7" w:rsidRPr="000945E7">
              <w:rPr>
                <w:rFonts w:ascii="Times New Roman" w:eastAsia="Times New Roman" w:hAnsi="Times New Roman" w:cs="Times New Roman"/>
                <w:b/>
                <w:sz w:val="24"/>
                <w:szCs w:val="24"/>
                <w:lang w:val="kk-KZ" w:eastAsia="ru-RU"/>
              </w:rPr>
              <w:t>/</w:t>
            </w:r>
          </w:p>
          <w:p w:rsidR="00F51651" w:rsidRPr="00643984" w:rsidRDefault="000945E7" w:rsidP="000945E7">
            <w:pPr>
              <w:ind w:left="-110" w:right="-105"/>
              <w:jc w:val="center"/>
              <w:rPr>
                <w:rFonts w:ascii="Times New Roman" w:eastAsia="Times New Roman" w:hAnsi="Times New Roman" w:cs="Times New Roman"/>
                <w:b/>
                <w:sz w:val="24"/>
                <w:szCs w:val="24"/>
                <w:lang w:eastAsia="ru-RU"/>
              </w:rPr>
            </w:pPr>
            <w:r w:rsidRPr="000945E7">
              <w:rPr>
                <w:rFonts w:ascii="Times New Roman" w:eastAsia="Times New Roman" w:hAnsi="Times New Roman" w:cs="Times New Roman"/>
                <w:b/>
                <w:sz w:val="24"/>
                <w:szCs w:val="24"/>
                <w:lang w:eastAsia="ru-RU"/>
              </w:rPr>
              <w:t xml:space="preserve">Наименование работ по </w:t>
            </w:r>
            <w:r>
              <w:rPr>
                <w:rFonts w:ascii="Times New Roman" w:eastAsia="Times New Roman" w:hAnsi="Times New Roman" w:cs="Times New Roman"/>
                <w:b/>
                <w:sz w:val="24"/>
                <w:szCs w:val="24"/>
                <w:lang w:eastAsia="ru-RU"/>
              </w:rPr>
              <w:t>П</w:t>
            </w:r>
            <w:r w:rsidRPr="000945E7">
              <w:rPr>
                <w:rFonts w:ascii="Times New Roman" w:eastAsia="Times New Roman" w:hAnsi="Times New Roman" w:cs="Times New Roman"/>
                <w:b/>
                <w:sz w:val="24"/>
                <w:szCs w:val="24"/>
                <w:lang w:eastAsia="ru-RU"/>
              </w:rPr>
              <w:t>рейскуранту</w:t>
            </w:r>
            <w:r w:rsidRPr="00643984" w:rsidDel="00856763">
              <w:rPr>
                <w:rFonts w:ascii="Times New Roman" w:eastAsia="Times New Roman" w:hAnsi="Times New Roman" w:cs="Times New Roman"/>
                <w:b/>
                <w:sz w:val="24"/>
                <w:szCs w:val="24"/>
                <w:lang w:eastAsia="ru-RU"/>
              </w:rPr>
              <w:t xml:space="preserve"> </w:t>
            </w:r>
          </w:p>
        </w:tc>
        <w:tc>
          <w:tcPr>
            <w:tcW w:w="1152" w:type="pct"/>
            <w:vAlign w:val="center"/>
            <w:hideMark/>
          </w:tcPr>
          <w:p w:rsidR="000945E7" w:rsidRPr="000945E7" w:rsidRDefault="00856763" w:rsidP="000945E7">
            <w:pPr>
              <w:ind w:left="-110" w:right="-105"/>
              <w:jc w:val="center"/>
              <w:rPr>
                <w:rFonts w:ascii="Times New Roman" w:eastAsia="Times New Roman" w:hAnsi="Times New Roman" w:cs="Times New Roman"/>
                <w:b/>
                <w:sz w:val="24"/>
                <w:szCs w:val="24"/>
                <w:lang w:val="kk-KZ" w:eastAsia="ru-RU"/>
              </w:rPr>
            </w:pPr>
            <w:r w:rsidRPr="00643984">
              <w:rPr>
                <w:rFonts w:ascii="Times New Roman" w:eastAsia="Times New Roman" w:hAnsi="Times New Roman" w:cs="Times New Roman"/>
                <w:b/>
                <w:sz w:val="24"/>
                <w:szCs w:val="24"/>
                <w:lang w:val="kk-KZ" w:eastAsia="ru-RU"/>
              </w:rPr>
              <w:t>ҚҚС есептемегенде теңгемен бағасы</w:t>
            </w:r>
            <w:r w:rsidR="000945E7" w:rsidRPr="000945E7">
              <w:rPr>
                <w:rFonts w:ascii="Times New Roman" w:eastAsia="Times New Roman" w:hAnsi="Times New Roman" w:cs="Times New Roman"/>
                <w:b/>
                <w:sz w:val="24"/>
                <w:szCs w:val="24"/>
                <w:lang w:val="kk-KZ" w:eastAsia="ru-RU"/>
              </w:rPr>
              <w:t xml:space="preserve"> /</w:t>
            </w:r>
          </w:p>
          <w:p w:rsidR="00F51651" w:rsidRPr="00643984" w:rsidRDefault="000945E7" w:rsidP="000945E7">
            <w:pPr>
              <w:ind w:left="-110" w:right="-105"/>
              <w:jc w:val="center"/>
              <w:rPr>
                <w:rFonts w:ascii="Times New Roman" w:eastAsia="Times New Roman" w:hAnsi="Times New Roman" w:cs="Times New Roman"/>
                <w:b/>
                <w:sz w:val="24"/>
                <w:szCs w:val="24"/>
                <w:lang w:eastAsia="ru-RU"/>
              </w:rPr>
            </w:pPr>
            <w:r w:rsidRPr="000945E7">
              <w:rPr>
                <w:rFonts w:ascii="Times New Roman" w:eastAsia="Times New Roman" w:hAnsi="Times New Roman" w:cs="Times New Roman"/>
                <w:b/>
                <w:sz w:val="24"/>
                <w:szCs w:val="24"/>
                <w:lang w:eastAsia="ru-RU"/>
              </w:rPr>
              <w:t>Цена в тенге без НДС</w:t>
            </w:r>
            <w:r w:rsidRPr="00643984" w:rsidDel="00856763">
              <w:rPr>
                <w:rFonts w:ascii="Times New Roman" w:eastAsia="Times New Roman" w:hAnsi="Times New Roman" w:cs="Times New Roman"/>
                <w:b/>
                <w:sz w:val="24"/>
                <w:szCs w:val="24"/>
                <w:lang w:eastAsia="ru-RU"/>
              </w:rPr>
              <w:t xml:space="preserve"> </w:t>
            </w:r>
          </w:p>
        </w:tc>
        <w:tc>
          <w:tcPr>
            <w:tcW w:w="542" w:type="pct"/>
            <w:vAlign w:val="center"/>
            <w:hideMark/>
          </w:tcPr>
          <w:p w:rsidR="000945E7" w:rsidRPr="000945E7" w:rsidRDefault="00856763" w:rsidP="000945E7">
            <w:pPr>
              <w:ind w:left="-110" w:right="-105"/>
              <w:jc w:val="center"/>
              <w:rPr>
                <w:rFonts w:ascii="Times New Roman" w:eastAsia="Times New Roman" w:hAnsi="Times New Roman" w:cs="Times New Roman"/>
                <w:b/>
                <w:sz w:val="24"/>
                <w:szCs w:val="24"/>
                <w:lang w:val="kk-KZ" w:eastAsia="ru-RU"/>
              </w:rPr>
            </w:pPr>
            <w:r w:rsidRPr="00643984">
              <w:rPr>
                <w:rFonts w:ascii="Times New Roman" w:eastAsia="Times New Roman" w:hAnsi="Times New Roman" w:cs="Times New Roman"/>
                <w:b/>
                <w:sz w:val="24"/>
                <w:szCs w:val="24"/>
                <w:lang w:val="kk-KZ" w:eastAsia="ru-RU"/>
              </w:rPr>
              <w:t xml:space="preserve">Саны </w:t>
            </w:r>
            <w:r w:rsidR="000945E7" w:rsidRPr="000945E7">
              <w:rPr>
                <w:rFonts w:ascii="Times New Roman" w:eastAsia="Times New Roman" w:hAnsi="Times New Roman" w:cs="Times New Roman"/>
                <w:b/>
                <w:sz w:val="24"/>
                <w:szCs w:val="24"/>
                <w:lang w:val="kk-KZ" w:eastAsia="ru-RU"/>
              </w:rPr>
              <w:t>/</w:t>
            </w:r>
          </w:p>
          <w:p w:rsidR="00F51651" w:rsidRPr="00643984" w:rsidRDefault="000945E7" w:rsidP="000945E7">
            <w:pPr>
              <w:ind w:left="-110" w:right="-105"/>
              <w:jc w:val="center"/>
              <w:rPr>
                <w:rFonts w:ascii="Times New Roman" w:eastAsia="Times New Roman" w:hAnsi="Times New Roman" w:cs="Times New Roman"/>
                <w:b/>
                <w:sz w:val="24"/>
                <w:szCs w:val="24"/>
                <w:lang w:eastAsia="ru-RU"/>
              </w:rPr>
            </w:pPr>
            <w:r w:rsidRPr="000945E7">
              <w:rPr>
                <w:rFonts w:ascii="Times New Roman" w:eastAsia="Times New Roman" w:hAnsi="Times New Roman" w:cs="Times New Roman"/>
                <w:b/>
                <w:sz w:val="24"/>
                <w:szCs w:val="24"/>
                <w:lang w:eastAsia="ru-RU"/>
              </w:rPr>
              <w:t>Кол</w:t>
            </w:r>
            <w:r>
              <w:rPr>
                <w:rFonts w:ascii="Times New Roman" w:eastAsia="Times New Roman" w:hAnsi="Times New Roman" w:cs="Times New Roman"/>
                <w:b/>
                <w:sz w:val="24"/>
                <w:szCs w:val="24"/>
                <w:lang w:eastAsia="ru-RU"/>
              </w:rPr>
              <w:t>-</w:t>
            </w:r>
            <w:r w:rsidRPr="000945E7">
              <w:rPr>
                <w:rFonts w:ascii="Times New Roman" w:eastAsia="Times New Roman" w:hAnsi="Times New Roman" w:cs="Times New Roman"/>
                <w:b/>
                <w:sz w:val="24"/>
                <w:szCs w:val="24"/>
                <w:lang w:eastAsia="ru-RU"/>
              </w:rPr>
              <w:t>во</w:t>
            </w:r>
            <w:r w:rsidRPr="00643984" w:rsidDel="00856763">
              <w:rPr>
                <w:rFonts w:ascii="Times New Roman" w:eastAsia="Times New Roman" w:hAnsi="Times New Roman" w:cs="Times New Roman"/>
                <w:b/>
                <w:sz w:val="24"/>
                <w:szCs w:val="24"/>
                <w:lang w:eastAsia="ru-RU"/>
              </w:rPr>
              <w:t xml:space="preserve"> </w:t>
            </w:r>
          </w:p>
        </w:tc>
        <w:tc>
          <w:tcPr>
            <w:tcW w:w="948" w:type="pct"/>
            <w:vAlign w:val="center"/>
            <w:hideMark/>
          </w:tcPr>
          <w:p w:rsidR="000945E7" w:rsidRPr="000945E7" w:rsidRDefault="00856763" w:rsidP="000945E7">
            <w:pPr>
              <w:ind w:left="-110" w:right="-105"/>
              <w:jc w:val="center"/>
              <w:rPr>
                <w:rFonts w:ascii="Times New Roman" w:eastAsia="Times New Roman" w:hAnsi="Times New Roman" w:cs="Times New Roman"/>
                <w:b/>
                <w:sz w:val="24"/>
                <w:szCs w:val="24"/>
                <w:lang w:val="kk-KZ" w:eastAsia="ru-RU"/>
              </w:rPr>
            </w:pPr>
            <w:r w:rsidRPr="00643984">
              <w:rPr>
                <w:rFonts w:ascii="Times New Roman" w:eastAsia="Times New Roman" w:hAnsi="Times New Roman" w:cs="Times New Roman"/>
                <w:b/>
                <w:sz w:val="24"/>
                <w:szCs w:val="24"/>
                <w:lang w:val="kk-KZ" w:eastAsia="ru-RU"/>
              </w:rPr>
              <w:t>Барлығы</w:t>
            </w:r>
            <w:r w:rsidR="000945E7" w:rsidRPr="000945E7">
              <w:rPr>
                <w:rFonts w:ascii="Times New Roman" w:eastAsia="Times New Roman" w:hAnsi="Times New Roman" w:cs="Times New Roman"/>
                <w:b/>
                <w:sz w:val="24"/>
                <w:szCs w:val="24"/>
                <w:lang w:val="kk-KZ" w:eastAsia="ru-RU"/>
              </w:rPr>
              <w:t xml:space="preserve"> / </w:t>
            </w:r>
          </w:p>
          <w:p w:rsidR="00F51651" w:rsidRPr="00643984" w:rsidRDefault="000945E7" w:rsidP="000945E7">
            <w:pPr>
              <w:ind w:left="-110" w:right="-105"/>
              <w:jc w:val="center"/>
              <w:rPr>
                <w:rFonts w:ascii="Times New Roman" w:eastAsia="Times New Roman" w:hAnsi="Times New Roman" w:cs="Times New Roman"/>
                <w:b/>
                <w:sz w:val="24"/>
                <w:szCs w:val="24"/>
                <w:lang w:val="kk-KZ" w:eastAsia="ru-RU"/>
              </w:rPr>
            </w:pPr>
            <w:r w:rsidRPr="000945E7">
              <w:rPr>
                <w:rFonts w:ascii="Times New Roman" w:eastAsia="Times New Roman" w:hAnsi="Times New Roman" w:cs="Times New Roman"/>
                <w:b/>
                <w:sz w:val="24"/>
                <w:szCs w:val="24"/>
                <w:lang w:eastAsia="ru-RU"/>
              </w:rPr>
              <w:t>Всего</w:t>
            </w:r>
            <w:r w:rsidRPr="00643984" w:rsidDel="00856763">
              <w:rPr>
                <w:rFonts w:ascii="Times New Roman" w:eastAsia="Times New Roman" w:hAnsi="Times New Roman" w:cs="Times New Roman"/>
                <w:b/>
                <w:sz w:val="24"/>
                <w:szCs w:val="24"/>
                <w:lang w:eastAsia="ru-RU"/>
              </w:rPr>
              <w:t xml:space="preserve"> </w:t>
            </w:r>
          </w:p>
        </w:tc>
      </w:tr>
      <w:tr w:rsidR="00F51651" w:rsidRPr="001D3EE8" w:rsidTr="00643984">
        <w:tc>
          <w:tcPr>
            <w:tcW w:w="256" w:type="pct"/>
            <w:hideMark/>
          </w:tcPr>
          <w:p w:rsidR="00F51651" w:rsidRPr="00643984" w:rsidRDefault="00F51651" w:rsidP="00035CF9">
            <w:pPr>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1</w:t>
            </w:r>
          </w:p>
        </w:tc>
        <w:tc>
          <w:tcPr>
            <w:tcW w:w="2102" w:type="pct"/>
            <w:hideMark/>
          </w:tcPr>
          <w:p w:rsidR="00F51651" w:rsidRPr="00643984" w:rsidRDefault="00F51651" w:rsidP="00035CF9">
            <w:pPr>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2</w:t>
            </w:r>
          </w:p>
        </w:tc>
        <w:tc>
          <w:tcPr>
            <w:tcW w:w="1152" w:type="pct"/>
            <w:hideMark/>
          </w:tcPr>
          <w:p w:rsidR="00F51651" w:rsidRPr="00643984" w:rsidRDefault="00F51651" w:rsidP="00035CF9">
            <w:pPr>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3</w:t>
            </w:r>
          </w:p>
        </w:tc>
        <w:tc>
          <w:tcPr>
            <w:tcW w:w="542" w:type="pct"/>
            <w:hideMark/>
          </w:tcPr>
          <w:p w:rsidR="00F51651" w:rsidRPr="00643984" w:rsidRDefault="00F51651" w:rsidP="00035CF9">
            <w:pPr>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4</w:t>
            </w:r>
          </w:p>
        </w:tc>
        <w:tc>
          <w:tcPr>
            <w:tcW w:w="948" w:type="pct"/>
            <w:hideMark/>
          </w:tcPr>
          <w:p w:rsidR="00F51651" w:rsidRPr="00643984" w:rsidRDefault="00F51651" w:rsidP="00035CF9">
            <w:pPr>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5</w:t>
            </w:r>
          </w:p>
        </w:tc>
      </w:tr>
      <w:tr w:rsidR="00F51651" w:rsidRPr="001D3EE8" w:rsidTr="00643984">
        <w:tc>
          <w:tcPr>
            <w:tcW w:w="256" w:type="pct"/>
            <w:hideMark/>
          </w:tcPr>
          <w:p w:rsidR="00F51651" w:rsidRPr="00643984" w:rsidRDefault="00F51651" w:rsidP="00035CF9">
            <w:pPr>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1.</w:t>
            </w:r>
          </w:p>
        </w:tc>
        <w:tc>
          <w:tcPr>
            <w:tcW w:w="2102" w:type="pct"/>
          </w:tcPr>
          <w:p w:rsidR="00F51651" w:rsidRPr="00643984" w:rsidRDefault="00F51651" w:rsidP="00035CF9">
            <w:pPr>
              <w:jc w:val="center"/>
              <w:rPr>
                <w:rFonts w:ascii="Times New Roman" w:eastAsia="Times New Roman" w:hAnsi="Times New Roman" w:cs="Times New Roman"/>
                <w:sz w:val="24"/>
                <w:szCs w:val="24"/>
                <w:lang w:eastAsia="ru-RU"/>
              </w:rPr>
            </w:pPr>
          </w:p>
        </w:tc>
        <w:tc>
          <w:tcPr>
            <w:tcW w:w="1152" w:type="pct"/>
          </w:tcPr>
          <w:p w:rsidR="00F51651" w:rsidRPr="00643984" w:rsidRDefault="00F51651" w:rsidP="00035CF9">
            <w:pPr>
              <w:jc w:val="center"/>
              <w:rPr>
                <w:rFonts w:ascii="Times New Roman" w:eastAsia="Times New Roman" w:hAnsi="Times New Roman" w:cs="Times New Roman"/>
                <w:sz w:val="24"/>
                <w:szCs w:val="24"/>
                <w:lang w:eastAsia="ru-RU"/>
              </w:rPr>
            </w:pPr>
          </w:p>
        </w:tc>
        <w:tc>
          <w:tcPr>
            <w:tcW w:w="542" w:type="pct"/>
          </w:tcPr>
          <w:p w:rsidR="00F51651" w:rsidRPr="00643984" w:rsidRDefault="00F51651" w:rsidP="00035CF9">
            <w:pPr>
              <w:jc w:val="center"/>
              <w:rPr>
                <w:rFonts w:ascii="Times New Roman" w:eastAsia="Times New Roman" w:hAnsi="Times New Roman" w:cs="Times New Roman"/>
                <w:sz w:val="24"/>
                <w:szCs w:val="24"/>
                <w:lang w:eastAsia="ru-RU"/>
              </w:rPr>
            </w:pPr>
          </w:p>
        </w:tc>
        <w:tc>
          <w:tcPr>
            <w:tcW w:w="948" w:type="pct"/>
          </w:tcPr>
          <w:p w:rsidR="00F51651" w:rsidRPr="00643984" w:rsidRDefault="00F51651" w:rsidP="00035CF9">
            <w:pPr>
              <w:jc w:val="center"/>
              <w:rPr>
                <w:rFonts w:ascii="Times New Roman" w:eastAsia="Times New Roman" w:hAnsi="Times New Roman" w:cs="Times New Roman"/>
                <w:sz w:val="24"/>
                <w:szCs w:val="24"/>
                <w:lang w:eastAsia="ru-RU"/>
              </w:rPr>
            </w:pPr>
          </w:p>
        </w:tc>
      </w:tr>
      <w:tr w:rsidR="00F51651" w:rsidRPr="001D3EE8" w:rsidTr="00643984">
        <w:tc>
          <w:tcPr>
            <w:tcW w:w="256" w:type="pct"/>
            <w:hideMark/>
          </w:tcPr>
          <w:p w:rsidR="00F51651" w:rsidRPr="00643984" w:rsidRDefault="00F51651" w:rsidP="00035CF9">
            <w:pPr>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2.</w:t>
            </w:r>
          </w:p>
        </w:tc>
        <w:tc>
          <w:tcPr>
            <w:tcW w:w="2102" w:type="pct"/>
          </w:tcPr>
          <w:p w:rsidR="00F51651" w:rsidRPr="00643984" w:rsidRDefault="00F51651" w:rsidP="00035CF9">
            <w:pPr>
              <w:jc w:val="center"/>
              <w:rPr>
                <w:rFonts w:ascii="Times New Roman" w:eastAsia="Times New Roman" w:hAnsi="Times New Roman" w:cs="Times New Roman"/>
                <w:sz w:val="24"/>
                <w:szCs w:val="24"/>
                <w:lang w:eastAsia="ru-RU"/>
              </w:rPr>
            </w:pPr>
          </w:p>
        </w:tc>
        <w:tc>
          <w:tcPr>
            <w:tcW w:w="1152" w:type="pct"/>
          </w:tcPr>
          <w:p w:rsidR="00F51651" w:rsidRPr="00643984" w:rsidRDefault="00F51651" w:rsidP="00035CF9">
            <w:pPr>
              <w:jc w:val="center"/>
              <w:rPr>
                <w:rFonts w:ascii="Times New Roman" w:eastAsia="Times New Roman" w:hAnsi="Times New Roman" w:cs="Times New Roman"/>
                <w:sz w:val="24"/>
                <w:szCs w:val="24"/>
                <w:lang w:eastAsia="ru-RU"/>
              </w:rPr>
            </w:pPr>
          </w:p>
        </w:tc>
        <w:tc>
          <w:tcPr>
            <w:tcW w:w="542" w:type="pct"/>
          </w:tcPr>
          <w:p w:rsidR="00F51651" w:rsidRPr="00643984" w:rsidRDefault="00F51651" w:rsidP="00035CF9">
            <w:pPr>
              <w:jc w:val="center"/>
              <w:rPr>
                <w:rFonts w:ascii="Times New Roman" w:eastAsia="Times New Roman" w:hAnsi="Times New Roman" w:cs="Times New Roman"/>
                <w:sz w:val="24"/>
                <w:szCs w:val="24"/>
                <w:lang w:eastAsia="ru-RU"/>
              </w:rPr>
            </w:pPr>
          </w:p>
        </w:tc>
        <w:tc>
          <w:tcPr>
            <w:tcW w:w="948" w:type="pct"/>
          </w:tcPr>
          <w:p w:rsidR="00F51651" w:rsidRPr="00643984" w:rsidRDefault="00F51651" w:rsidP="00035CF9">
            <w:pPr>
              <w:jc w:val="center"/>
              <w:rPr>
                <w:rFonts w:ascii="Times New Roman" w:eastAsia="Times New Roman" w:hAnsi="Times New Roman" w:cs="Times New Roman"/>
                <w:sz w:val="24"/>
                <w:szCs w:val="24"/>
                <w:lang w:eastAsia="ru-RU"/>
              </w:rPr>
            </w:pPr>
          </w:p>
        </w:tc>
      </w:tr>
      <w:tr w:rsidR="00F51651" w:rsidRPr="001D3EE8" w:rsidTr="00643984">
        <w:tc>
          <w:tcPr>
            <w:tcW w:w="256" w:type="pct"/>
            <w:hideMark/>
          </w:tcPr>
          <w:p w:rsidR="00F51651" w:rsidRPr="00643984" w:rsidRDefault="00F51651" w:rsidP="00035CF9">
            <w:pPr>
              <w:jc w:val="center"/>
              <w:rPr>
                <w:rFonts w:ascii="Times New Roman" w:eastAsia="Times New Roman" w:hAnsi="Times New Roman" w:cs="Times New Roman"/>
                <w:b/>
                <w:sz w:val="24"/>
                <w:szCs w:val="24"/>
                <w:lang w:eastAsia="ru-RU"/>
              </w:rPr>
            </w:pPr>
            <w:r w:rsidRPr="00643984">
              <w:rPr>
                <w:rFonts w:ascii="Times New Roman" w:eastAsia="Times New Roman" w:hAnsi="Times New Roman" w:cs="Times New Roman"/>
                <w:b/>
                <w:sz w:val="24"/>
                <w:szCs w:val="24"/>
                <w:lang w:eastAsia="ru-RU"/>
              </w:rPr>
              <w:t>…</w:t>
            </w:r>
          </w:p>
        </w:tc>
        <w:tc>
          <w:tcPr>
            <w:tcW w:w="2102" w:type="pct"/>
          </w:tcPr>
          <w:p w:rsidR="00F51651" w:rsidRPr="00643984" w:rsidRDefault="00F51651" w:rsidP="00035CF9">
            <w:pPr>
              <w:jc w:val="center"/>
              <w:rPr>
                <w:rFonts w:ascii="Times New Roman" w:eastAsia="Times New Roman" w:hAnsi="Times New Roman" w:cs="Times New Roman"/>
                <w:sz w:val="24"/>
                <w:szCs w:val="24"/>
                <w:lang w:eastAsia="ru-RU"/>
              </w:rPr>
            </w:pPr>
          </w:p>
        </w:tc>
        <w:tc>
          <w:tcPr>
            <w:tcW w:w="1152" w:type="pct"/>
          </w:tcPr>
          <w:p w:rsidR="00F51651" w:rsidRPr="00643984" w:rsidRDefault="00F51651" w:rsidP="00035CF9">
            <w:pPr>
              <w:jc w:val="center"/>
              <w:rPr>
                <w:rFonts w:ascii="Times New Roman" w:eastAsia="Times New Roman" w:hAnsi="Times New Roman" w:cs="Times New Roman"/>
                <w:sz w:val="24"/>
                <w:szCs w:val="24"/>
                <w:lang w:eastAsia="ru-RU"/>
              </w:rPr>
            </w:pPr>
          </w:p>
        </w:tc>
        <w:tc>
          <w:tcPr>
            <w:tcW w:w="542" w:type="pct"/>
          </w:tcPr>
          <w:p w:rsidR="00F51651" w:rsidRPr="00643984" w:rsidRDefault="00F51651" w:rsidP="00035CF9">
            <w:pPr>
              <w:jc w:val="center"/>
              <w:rPr>
                <w:rFonts w:ascii="Times New Roman" w:eastAsia="Times New Roman" w:hAnsi="Times New Roman" w:cs="Times New Roman"/>
                <w:sz w:val="24"/>
                <w:szCs w:val="24"/>
                <w:lang w:eastAsia="ru-RU"/>
              </w:rPr>
            </w:pPr>
          </w:p>
        </w:tc>
        <w:tc>
          <w:tcPr>
            <w:tcW w:w="948" w:type="pct"/>
          </w:tcPr>
          <w:p w:rsidR="00F51651" w:rsidRPr="00643984" w:rsidRDefault="00F51651" w:rsidP="00035CF9">
            <w:pPr>
              <w:jc w:val="center"/>
              <w:rPr>
                <w:rFonts w:ascii="Times New Roman" w:eastAsia="Times New Roman" w:hAnsi="Times New Roman" w:cs="Times New Roman"/>
                <w:sz w:val="24"/>
                <w:szCs w:val="24"/>
                <w:lang w:eastAsia="ru-RU"/>
              </w:rPr>
            </w:pPr>
          </w:p>
        </w:tc>
      </w:tr>
      <w:tr w:rsidR="00F51651" w:rsidRPr="001D3EE8" w:rsidTr="00643984">
        <w:tc>
          <w:tcPr>
            <w:tcW w:w="4052" w:type="pct"/>
            <w:gridSpan w:val="4"/>
          </w:tcPr>
          <w:p w:rsidR="00F51651" w:rsidRPr="00643984" w:rsidRDefault="00F51651" w:rsidP="00035CF9">
            <w:pPr>
              <w:jc w:val="right"/>
              <w:rPr>
                <w:rFonts w:ascii="Times New Roman" w:eastAsia="Times New Roman" w:hAnsi="Times New Roman" w:cs="Times New Roman"/>
                <w:sz w:val="24"/>
                <w:szCs w:val="24"/>
                <w:lang w:eastAsia="ru-RU"/>
              </w:rPr>
            </w:pPr>
            <w:r w:rsidRPr="00643984">
              <w:rPr>
                <w:rFonts w:ascii="Times New Roman" w:eastAsia="Times New Roman" w:hAnsi="Times New Roman" w:cs="Times New Roman"/>
                <w:b/>
                <w:sz w:val="24"/>
                <w:szCs w:val="24"/>
                <w:lang w:eastAsia="ru-RU"/>
              </w:rPr>
              <w:t>Итого:</w:t>
            </w:r>
          </w:p>
        </w:tc>
        <w:tc>
          <w:tcPr>
            <w:tcW w:w="948" w:type="pct"/>
          </w:tcPr>
          <w:p w:rsidR="00F51651" w:rsidRPr="00643984" w:rsidRDefault="00F51651" w:rsidP="00035CF9">
            <w:pPr>
              <w:jc w:val="center"/>
              <w:rPr>
                <w:rFonts w:ascii="Times New Roman" w:eastAsia="Times New Roman" w:hAnsi="Times New Roman" w:cs="Times New Roman"/>
                <w:sz w:val="24"/>
                <w:szCs w:val="24"/>
                <w:lang w:eastAsia="ru-RU"/>
              </w:rPr>
            </w:pPr>
          </w:p>
        </w:tc>
      </w:tr>
    </w:tbl>
    <w:p w:rsidR="00795753" w:rsidRPr="00643984" w:rsidRDefault="00795753" w:rsidP="00035CF9">
      <w:pPr>
        <w:spacing w:after="0" w:line="240" w:lineRule="auto"/>
        <w:rPr>
          <w:rFonts w:ascii="Times New Roman" w:hAnsi="Times New Roman" w:cs="Times New Roman"/>
          <w:sz w:val="24"/>
          <w:szCs w:val="24"/>
        </w:rPr>
      </w:pP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8"/>
        <w:gridCol w:w="5049"/>
      </w:tblGrid>
      <w:tr w:rsidR="00F51651" w:rsidRPr="006B42E9" w:rsidTr="00643984">
        <w:tc>
          <w:tcPr>
            <w:tcW w:w="2560" w:type="pct"/>
          </w:tcPr>
          <w:p w:rsidR="00F51651" w:rsidRPr="001D3EE8" w:rsidRDefault="00F51651" w:rsidP="00035CF9">
            <w:pPr>
              <w:rPr>
                <w:rFonts w:ascii="Times New Roman" w:hAnsi="Times New Roman" w:cs="Times New Roman"/>
                <w:b/>
                <w:sz w:val="24"/>
                <w:szCs w:val="24"/>
              </w:rPr>
            </w:pPr>
            <w:proofErr w:type="spellStart"/>
            <w:r w:rsidRPr="001D3EE8">
              <w:rPr>
                <w:rFonts w:ascii="Times New Roman" w:hAnsi="Times New Roman" w:cs="Times New Roman"/>
                <w:b/>
                <w:sz w:val="24"/>
                <w:szCs w:val="24"/>
              </w:rPr>
              <w:t>Орындаушы</w:t>
            </w:r>
            <w:proofErr w:type="spellEnd"/>
            <w:r w:rsidRPr="001D3EE8">
              <w:rPr>
                <w:rFonts w:ascii="Times New Roman" w:hAnsi="Times New Roman" w:cs="Times New Roman"/>
                <w:b/>
                <w:sz w:val="24"/>
                <w:szCs w:val="24"/>
              </w:rPr>
              <w:t xml:space="preserve"> / Исполнитель</w:t>
            </w:r>
          </w:p>
          <w:p w:rsidR="00F51651" w:rsidRPr="001D3EE8" w:rsidRDefault="00F51651" w:rsidP="00035CF9">
            <w:pPr>
              <w:rPr>
                <w:rFonts w:ascii="Times New Roman" w:hAnsi="Times New Roman" w:cs="Times New Roman"/>
                <w:sz w:val="24"/>
                <w:szCs w:val="24"/>
              </w:rPr>
            </w:pPr>
          </w:p>
          <w:p w:rsidR="00F51651" w:rsidRPr="001D3EE8" w:rsidRDefault="00FA25D6" w:rsidP="00035CF9">
            <w:pPr>
              <w:rPr>
                <w:rFonts w:ascii="Times New Roman" w:hAnsi="Times New Roman" w:cs="Times New Roman"/>
                <w:b/>
                <w:sz w:val="24"/>
                <w:szCs w:val="24"/>
                <w:lang w:val="kk-KZ"/>
              </w:rPr>
            </w:pPr>
            <w:r w:rsidRPr="00FA25D6">
              <w:rPr>
                <w:rFonts w:ascii="Times New Roman" w:hAnsi="Times New Roman" w:cs="Times New Roman"/>
                <w:b/>
                <w:sz w:val="24"/>
                <w:szCs w:val="24"/>
                <w:lang w:val="kk-KZ"/>
              </w:rPr>
              <w:t xml:space="preserve">Бас директордың орынбасары </w:t>
            </w:r>
            <w:r w:rsidR="00F51651" w:rsidRPr="001D3EE8">
              <w:rPr>
                <w:rFonts w:ascii="Times New Roman" w:hAnsi="Times New Roman" w:cs="Times New Roman"/>
                <w:b/>
                <w:sz w:val="24"/>
                <w:szCs w:val="24"/>
                <w:lang w:val="kk-KZ"/>
              </w:rPr>
              <w:t xml:space="preserve"> / </w:t>
            </w:r>
          </w:p>
          <w:p w:rsidR="00F51651" w:rsidRPr="001D3EE8" w:rsidRDefault="00FA25D6" w:rsidP="00035CF9">
            <w:pPr>
              <w:rPr>
                <w:rFonts w:ascii="Times New Roman" w:hAnsi="Times New Roman" w:cs="Times New Roman"/>
                <w:b/>
                <w:sz w:val="24"/>
                <w:szCs w:val="24"/>
              </w:rPr>
            </w:pPr>
            <w:r w:rsidRPr="00FA25D6">
              <w:rPr>
                <w:rFonts w:ascii="Times New Roman" w:hAnsi="Times New Roman" w:cs="Times New Roman"/>
                <w:b/>
                <w:sz w:val="24"/>
                <w:szCs w:val="24"/>
                <w:lang w:val="kk-KZ"/>
              </w:rPr>
              <w:t xml:space="preserve">Заместитель Генерального директора </w:t>
            </w:r>
            <w:r w:rsidR="00F51651" w:rsidRPr="001D3EE8">
              <w:rPr>
                <w:rFonts w:ascii="Times New Roman" w:hAnsi="Times New Roman" w:cs="Times New Roman"/>
                <w:b/>
                <w:sz w:val="24"/>
                <w:szCs w:val="24"/>
                <w:lang w:val="kk-KZ"/>
              </w:rPr>
              <w:t xml:space="preserve"> </w:t>
            </w:r>
          </w:p>
          <w:p w:rsidR="00F51651" w:rsidRPr="001D3EE8" w:rsidRDefault="00F51651" w:rsidP="00035CF9">
            <w:pPr>
              <w:rPr>
                <w:rFonts w:ascii="Times New Roman" w:hAnsi="Times New Roman" w:cs="Times New Roman"/>
                <w:b/>
                <w:sz w:val="24"/>
                <w:szCs w:val="24"/>
              </w:rPr>
            </w:pPr>
          </w:p>
          <w:p w:rsidR="00F51651" w:rsidRPr="001D3EE8" w:rsidRDefault="00F51651" w:rsidP="00035CF9">
            <w:pPr>
              <w:rPr>
                <w:rFonts w:ascii="Times New Roman" w:hAnsi="Times New Roman" w:cs="Times New Roman"/>
                <w:sz w:val="24"/>
                <w:szCs w:val="24"/>
              </w:rPr>
            </w:pPr>
            <w:r w:rsidRPr="001D3EE8">
              <w:rPr>
                <w:rFonts w:ascii="Times New Roman" w:hAnsi="Times New Roman" w:cs="Times New Roman"/>
                <w:b/>
                <w:sz w:val="24"/>
                <w:szCs w:val="24"/>
              </w:rPr>
              <w:t xml:space="preserve">__________________ </w:t>
            </w:r>
            <w:r w:rsidR="00FA25D6" w:rsidRPr="00FA25D6">
              <w:rPr>
                <w:rFonts w:ascii="Times New Roman" w:hAnsi="Times New Roman" w:cs="Times New Roman"/>
                <w:b/>
                <w:sz w:val="24"/>
                <w:szCs w:val="24"/>
              </w:rPr>
              <w:t xml:space="preserve">А. </w:t>
            </w:r>
            <w:proofErr w:type="spellStart"/>
            <w:r w:rsidR="00FA25D6" w:rsidRPr="00FA25D6">
              <w:rPr>
                <w:rFonts w:ascii="Times New Roman" w:hAnsi="Times New Roman" w:cs="Times New Roman"/>
                <w:b/>
                <w:sz w:val="24"/>
                <w:szCs w:val="24"/>
              </w:rPr>
              <w:t>Кабденова</w:t>
            </w:r>
            <w:proofErr w:type="spellEnd"/>
            <w:r w:rsidR="00FA25D6" w:rsidRPr="00FA25D6">
              <w:rPr>
                <w:rFonts w:ascii="Times New Roman" w:hAnsi="Times New Roman" w:cs="Times New Roman"/>
                <w:b/>
                <w:sz w:val="24"/>
                <w:szCs w:val="24"/>
              </w:rPr>
              <w:t xml:space="preserve"> </w:t>
            </w:r>
          </w:p>
          <w:p w:rsidR="00F51651" w:rsidRPr="00643984" w:rsidRDefault="000945E7" w:rsidP="00035CF9">
            <w:pPr>
              <w:rPr>
                <w:rFonts w:ascii="Times New Roman" w:hAnsi="Times New Roman" w:cs="Times New Roman"/>
                <w:i/>
                <w:sz w:val="24"/>
                <w:szCs w:val="24"/>
              </w:rPr>
            </w:pPr>
            <w:r w:rsidRPr="00643984">
              <w:rPr>
                <w:rFonts w:ascii="Times New Roman" w:hAnsi="Times New Roman" w:cs="Times New Roman"/>
                <w:i/>
                <w:sz w:val="24"/>
                <w:szCs w:val="24"/>
              </w:rPr>
              <w:t xml:space="preserve">       </w:t>
            </w:r>
            <w:proofErr w:type="spellStart"/>
            <w:r w:rsidRPr="000945E7">
              <w:rPr>
                <w:rFonts w:ascii="Times New Roman" w:hAnsi="Times New Roman" w:cs="Times New Roman"/>
                <w:i/>
                <w:sz w:val="24"/>
                <w:szCs w:val="24"/>
              </w:rPr>
              <w:t>қолы</w:t>
            </w:r>
            <w:proofErr w:type="spellEnd"/>
            <w:r>
              <w:rPr>
                <w:rFonts w:ascii="Times New Roman" w:hAnsi="Times New Roman" w:cs="Times New Roman"/>
                <w:i/>
                <w:sz w:val="24"/>
                <w:szCs w:val="24"/>
              </w:rPr>
              <w:t xml:space="preserve"> /</w:t>
            </w:r>
            <w:r w:rsidRPr="00643984">
              <w:rPr>
                <w:rFonts w:ascii="Times New Roman" w:hAnsi="Times New Roman" w:cs="Times New Roman"/>
                <w:i/>
                <w:sz w:val="24"/>
                <w:szCs w:val="24"/>
              </w:rPr>
              <w:t xml:space="preserve"> подпись</w:t>
            </w:r>
          </w:p>
          <w:p w:rsidR="00F51651" w:rsidRPr="001D3EE8" w:rsidRDefault="00F51651" w:rsidP="00035CF9">
            <w:pPr>
              <w:rPr>
                <w:rFonts w:ascii="Times New Roman" w:hAnsi="Times New Roman" w:cs="Times New Roman"/>
                <w:sz w:val="24"/>
                <w:szCs w:val="24"/>
              </w:rPr>
            </w:pPr>
          </w:p>
          <w:p w:rsidR="00F51651" w:rsidRPr="001D3EE8" w:rsidRDefault="00F51651" w:rsidP="00035CF9">
            <w:pPr>
              <w:rPr>
                <w:rFonts w:ascii="Times New Roman" w:hAnsi="Times New Roman" w:cs="Times New Roman"/>
                <w:sz w:val="24"/>
                <w:szCs w:val="24"/>
              </w:rPr>
            </w:pPr>
            <w:r w:rsidRPr="001D3EE8">
              <w:rPr>
                <w:rFonts w:ascii="Times New Roman" w:hAnsi="Times New Roman" w:cs="Times New Roman"/>
                <w:sz w:val="24"/>
                <w:szCs w:val="24"/>
              </w:rPr>
              <w:t>М.</w:t>
            </w:r>
            <w:r w:rsidRPr="001D3EE8">
              <w:rPr>
                <w:rFonts w:ascii="Times New Roman" w:hAnsi="Times New Roman" w:cs="Times New Roman"/>
                <w:sz w:val="24"/>
                <w:szCs w:val="24"/>
                <w:lang w:val="kk-KZ"/>
              </w:rPr>
              <w:t>О</w:t>
            </w:r>
            <w:r w:rsidRPr="001D3EE8">
              <w:rPr>
                <w:rFonts w:ascii="Times New Roman" w:hAnsi="Times New Roman" w:cs="Times New Roman"/>
                <w:sz w:val="24"/>
                <w:szCs w:val="24"/>
              </w:rPr>
              <w:t>. / М.П.</w:t>
            </w:r>
          </w:p>
        </w:tc>
        <w:tc>
          <w:tcPr>
            <w:tcW w:w="2440" w:type="pct"/>
          </w:tcPr>
          <w:p w:rsidR="00F51651" w:rsidRPr="001D3EE8" w:rsidRDefault="00F51651" w:rsidP="00035CF9">
            <w:pPr>
              <w:rPr>
                <w:rFonts w:ascii="Times New Roman" w:hAnsi="Times New Roman" w:cs="Times New Roman"/>
                <w:b/>
                <w:sz w:val="24"/>
                <w:szCs w:val="24"/>
              </w:rPr>
            </w:pPr>
            <w:proofErr w:type="spellStart"/>
            <w:r w:rsidRPr="001D3EE8">
              <w:rPr>
                <w:rFonts w:ascii="Times New Roman" w:hAnsi="Times New Roman" w:cs="Times New Roman"/>
                <w:b/>
                <w:sz w:val="24"/>
                <w:szCs w:val="24"/>
              </w:rPr>
              <w:t>Өтініш</w:t>
            </w:r>
            <w:proofErr w:type="spellEnd"/>
            <w:r w:rsidRPr="001D3EE8">
              <w:rPr>
                <w:rFonts w:ascii="Times New Roman" w:hAnsi="Times New Roman" w:cs="Times New Roman"/>
                <w:b/>
                <w:sz w:val="24"/>
                <w:szCs w:val="24"/>
              </w:rPr>
              <w:t xml:space="preserve"> </w:t>
            </w:r>
            <w:proofErr w:type="spellStart"/>
            <w:r w:rsidRPr="001D3EE8">
              <w:rPr>
                <w:rFonts w:ascii="Times New Roman" w:hAnsi="Times New Roman" w:cs="Times New Roman"/>
                <w:b/>
                <w:sz w:val="24"/>
                <w:szCs w:val="24"/>
              </w:rPr>
              <w:t>беруші</w:t>
            </w:r>
            <w:proofErr w:type="spellEnd"/>
            <w:r w:rsidRPr="001D3EE8">
              <w:rPr>
                <w:rFonts w:ascii="Times New Roman" w:hAnsi="Times New Roman" w:cs="Times New Roman"/>
                <w:b/>
                <w:sz w:val="24"/>
                <w:szCs w:val="24"/>
              </w:rPr>
              <w:t xml:space="preserve"> / Заявитель</w:t>
            </w:r>
          </w:p>
          <w:p w:rsidR="00F51651" w:rsidRPr="001D3EE8" w:rsidRDefault="00F51651" w:rsidP="00035CF9">
            <w:pPr>
              <w:rPr>
                <w:rFonts w:ascii="Times New Roman" w:hAnsi="Times New Roman" w:cs="Times New Roman"/>
                <w:sz w:val="24"/>
                <w:szCs w:val="24"/>
              </w:rPr>
            </w:pPr>
          </w:p>
          <w:p w:rsidR="00F51651" w:rsidRPr="001D3EE8" w:rsidRDefault="00F51651" w:rsidP="00035CF9">
            <w:pPr>
              <w:rPr>
                <w:rFonts w:ascii="Times New Roman" w:hAnsi="Times New Roman" w:cs="Times New Roman"/>
                <w:b/>
                <w:sz w:val="24"/>
                <w:szCs w:val="24"/>
                <w:lang w:val="kk-KZ"/>
              </w:rPr>
            </w:pPr>
            <w:r w:rsidRPr="001D3EE8">
              <w:rPr>
                <w:rFonts w:ascii="Times New Roman" w:hAnsi="Times New Roman" w:cs="Times New Roman"/>
                <w:b/>
                <w:sz w:val="24"/>
                <w:szCs w:val="24"/>
                <w:lang w:val="kk-KZ"/>
              </w:rPr>
              <w:t xml:space="preserve">Уәкілетті тұлғаның лауазымы / </w:t>
            </w:r>
          </w:p>
          <w:p w:rsidR="0010387C" w:rsidRDefault="00F51651" w:rsidP="0010387C">
            <w:pPr>
              <w:jc w:val="both"/>
              <w:rPr>
                <w:rFonts w:eastAsia="Times New Roman" w:cs="Times New Roman"/>
                <w:szCs w:val="24"/>
                <w:lang w:val="kk-KZ" w:eastAsia="ru-RU"/>
              </w:rPr>
            </w:pPr>
            <w:r w:rsidRPr="001D3EE8">
              <w:rPr>
                <w:rFonts w:ascii="Times New Roman" w:hAnsi="Times New Roman" w:cs="Times New Roman"/>
                <w:b/>
                <w:sz w:val="24"/>
                <w:szCs w:val="24"/>
                <w:lang w:val="kk-KZ"/>
              </w:rPr>
              <w:t>Должность уполномоченного лица</w:t>
            </w:r>
            <w:r w:rsidR="000211A9">
              <w:rPr>
                <w:rFonts w:ascii="Times New Roman" w:hAnsi="Times New Roman" w:cs="Times New Roman"/>
                <w:b/>
                <w:sz w:val="24"/>
                <w:szCs w:val="24"/>
                <w:lang w:val="kk-KZ"/>
              </w:rPr>
              <w:t xml:space="preserve"> </w:t>
            </w:r>
            <w:r w:rsidR="006B42E9" w:rsidRPr="00C348B9">
              <w:rPr>
                <w:rFonts w:eastAsia="Times New Roman" w:cs="Times New Roman"/>
                <w:szCs w:val="24"/>
                <w:lang w:val="kk-KZ" w:eastAsia="ru-RU"/>
              </w:rPr>
              <w:t>tttDeclarantBossPositionRuttt</w:t>
            </w:r>
          </w:p>
          <w:p w:rsidR="00F51651" w:rsidRPr="0010387C" w:rsidRDefault="0010387C" w:rsidP="0010387C">
            <w:pPr>
              <w:jc w:val="both"/>
              <w:rPr>
                <w:rFonts w:eastAsia="Times New Roman" w:cs="Times New Roman"/>
                <w:szCs w:val="24"/>
                <w:lang w:val="kk-KZ" w:eastAsia="ru-RU"/>
              </w:rPr>
            </w:pPr>
            <w:r w:rsidRPr="0010387C">
              <w:rPr>
                <w:rFonts w:ascii="Times New Roman" w:hAnsi="Times New Roman" w:cs="Times New Roman"/>
                <w:b/>
                <w:sz w:val="24"/>
                <w:szCs w:val="24"/>
                <w:lang w:val="kk-KZ"/>
              </w:rPr>
              <w:t>__________________</w:t>
            </w:r>
            <w:r w:rsidR="006B42E9" w:rsidRPr="00C348B9">
              <w:rPr>
                <w:rFonts w:eastAsia="Times New Roman" w:cs="Times New Roman"/>
                <w:szCs w:val="24"/>
                <w:lang w:val="kk-KZ" w:eastAsia="ru-RU"/>
              </w:rPr>
              <w:t xml:space="preserve"> tttDeclarantBossLastNamettt</w:t>
            </w:r>
            <w:r w:rsidR="006B42E9" w:rsidRPr="00887106">
              <w:rPr>
                <w:rFonts w:eastAsia="Times New Roman" w:cs="Times New Roman"/>
                <w:szCs w:val="24"/>
                <w:lang w:val="kk-KZ" w:eastAsia="ru-RU"/>
              </w:rPr>
              <w:t xml:space="preserve"> </w:t>
            </w:r>
            <w:r w:rsidR="006B42E9" w:rsidRPr="00C348B9">
              <w:rPr>
                <w:rFonts w:eastAsia="Times New Roman" w:cs="Times New Roman"/>
                <w:szCs w:val="24"/>
                <w:lang w:val="kk-KZ" w:eastAsia="ru-RU"/>
              </w:rPr>
              <w:t>tttDeclarantBossFirstNamettt</w:t>
            </w:r>
            <w:r w:rsidR="006B42E9" w:rsidRPr="00887106">
              <w:rPr>
                <w:rFonts w:eastAsia="Times New Roman" w:cs="Times New Roman"/>
                <w:szCs w:val="24"/>
                <w:lang w:val="kk-KZ" w:eastAsia="ru-RU"/>
              </w:rPr>
              <w:t xml:space="preserve"> </w:t>
            </w:r>
            <w:r w:rsidR="006B42E9" w:rsidRPr="00C348B9">
              <w:rPr>
                <w:rFonts w:eastAsia="Times New Roman" w:cs="Times New Roman"/>
                <w:szCs w:val="24"/>
                <w:lang w:val="kk-KZ" w:eastAsia="ru-RU"/>
              </w:rPr>
              <w:t>tttDeclarantBossMiddleNamettt</w:t>
            </w:r>
          </w:p>
          <w:p w:rsidR="00F51651" w:rsidRPr="0010387C" w:rsidRDefault="00F51651" w:rsidP="00035CF9">
            <w:pPr>
              <w:rPr>
                <w:rFonts w:ascii="Times New Roman" w:hAnsi="Times New Roman" w:cs="Times New Roman"/>
                <w:sz w:val="24"/>
                <w:szCs w:val="24"/>
                <w:lang w:val="kk-KZ"/>
              </w:rPr>
            </w:pPr>
          </w:p>
          <w:p w:rsidR="00F51651" w:rsidRPr="006B42E9" w:rsidRDefault="00F51651" w:rsidP="00035CF9">
            <w:pPr>
              <w:rPr>
                <w:rFonts w:ascii="Times New Roman" w:hAnsi="Times New Roman" w:cs="Times New Roman"/>
                <w:sz w:val="24"/>
                <w:szCs w:val="24"/>
                <w:lang w:val="en-US"/>
              </w:rPr>
            </w:pPr>
            <w:r w:rsidRPr="001D3EE8">
              <w:rPr>
                <w:rFonts w:ascii="Times New Roman" w:hAnsi="Times New Roman" w:cs="Times New Roman"/>
                <w:sz w:val="24"/>
                <w:szCs w:val="24"/>
              </w:rPr>
              <w:t>М</w:t>
            </w:r>
            <w:r w:rsidRPr="006B42E9">
              <w:rPr>
                <w:rFonts w:ascii="Times New Roman" w:hAnsi="Times New Roman" w:cs="Times New Roman"/>
                <w:sz w:val="24"/>
                <w:szCs w:val="24"/>
                <w:lang w:val="en-US"/>
              </w:rPr>
              <w:t>.</w:t>
            </w:r>
            <w:r w:rsidRPr="001D3EE8">
              <w:rPr>
                <w:rFonts w:ascii="Times New Roman" w:hAnsi="Times New Roman" w:cs="Times New Roman"/>
                <w:sz w:val="24"/>
                <w:szCs w:val="24"/>
                <w:lang w:val="kk-KZ"/>
              </w:rPr>
              <w:t>О</w:t>
            </w:r>
            <w:r w:rsidRPr="006B42E9">
              <w:rPr>
                <w:rFonts w:ascii="Times New Roman" w:hAnsi="Times New Roman" w:cs="Times New Roman"/>
                <w:sz w:val="24"/>
                <w:szCs w:val="24"/>
                <w:lang w:val="en-US"/>
              </w:rPr>
              <w:t xml:space="preserve">. / </w:t>
            </w:r>
            <w:r w:rsidRPr="001D3EE8">
              <w:rPr>
                <w:rFonts w:ascii="Times New Roman" w:hAnsi="Times New Roman" w:cs="Times New Roman"/>
                <w:sz w:val="24"/>
                <w:szCs w:val="24"/>
              </w:rPr>
              <w:t>М</w:t>
            </w:r>
            <w:r w:rsidRPr="006B42E9">
              <w:rPr>
                <w:rFonts w:ascii="Times New Roman" w:hAnsi="Times New Roman" w:cs="Times New Roman"/>
                <w:sz w:val="24"/>
                <w:szCs w:val="24"/>
                <w:lang w:val="en-US"/>
              </w:rPr>
              <w:t>.</w:t>
            </w:r>
            <w:r w:rsidRPr="001D3EE8">
              <w:rPr>
                <w:rFonts w:ascii="Times New Roman" w:hAnsi="Times New Roman" w:cs="Times New Roman"/>
                <w:sz w:val="24"/>
                <w:szCs w:val="24"/>
              </w:rPr>
              <w:t>П</w:t>
            </w:r>
            <w:r w:rsidRPr="006B42E9">
              <w:rPr>
                <w:rFonts w:ascii="Times New Roman" w:hAnsi="Times New Roman" w:cs="Times New Roman"/>
                <w:sz w:val="24"/>
                <w:szCs w:val="24"/>
                <w:lang w:val="en-US"/>
              </w:rPr>
              <w:t>.</w:t>
            </w:r>
          </w:p>
        </w:tc>
      </w:tr>
    </w:tbl>
    <w:p w:rsidR="00795753" w:rsidRPr="006B42E9" w:rsidRDefault="00795753" w:rsidP="00035CF9">
      <w:pPr>
        <w:spacing w:after="0" w:line="240" w:lineRule="auto"/>
        <w:rPr>
          <w:rFonts w:ascii="Times New Roman" w:hAnsi="Times New Roman" w:cs="Times New Roman"/>
          <w:sz w:val="24"/>
          <w:szCs w:val="24"/>
          <w:lang w:val="en-US"/>
        </w:rPr>
      </w:pPr>
    </w:p>
    <w:p w:rsidR="00795753" w:rsidRPr="006B42E9" w:rsidRDefault="00795753" w:rsidP="00035CF9">
      <w:pPr>
        <w:spacing w:after="0" w:line="240" w:lineRule="auto"/>
        <w:rPr>
          <w:rFonts w:ascii="Times New Roman" w:hAnsi="Times New Roman" w:cs="Times New Roman"/>
          <w:sz w:val="24"/>
          <w:szCs w:val="24"/>
          <w:lang w:val="en-US"/>
        </w:rPr>
      </w:pPr>
    </w:p>
    <w:p w:rsidR="00795753" w:rsidRPr="006B42E9" w:rsidRDefault="00795753" w:rsidP="00035CF9">
      <w:pPr>
        <w:spacing w:after="0" w:line="240" w:lineRule="auto"/>
        <w:ind w:left="5670"/>
        <w:rPr>
          <w:rFonts w:ascii="Times New Roman" w:hAnsi="Times New Roman" w:cs="Times New Roman"/>
          <w:sz w:val="24"/>
          <w:szCs w:val="24"/>
          <w:lang w:val="en-US"/>
        </w:rPr>
      </w:pPr>
    </w:p>
    <w:sectPr w:rsidR="00795753" w:rsidRPr="006B42E9" w:rsidSect="00643984">
      <w:pgSz w:w="11906" w:h="16838"/>
      <w:pgMar w:top="567" w:right="425"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755A6"/>
    <w:multiLevelType w:val="multilevel"/>
    <w:tmpl w:val="610C9168"/>
    <w:lvl w:ilvl="0">
      <w:start w:val="6"/>
      <w:numFmt w:val="decimal"/>
      <w:lvlText w:val="%1."/>
      <w:lvlJc w:val="left"/>
      <w:pPr>
        <w:ind w:left="1080" w:hanging="360"/>
      </w:pPr>
      <w:rPr>
        <w:rFonts w:hint="default"/>
        <w:b/>
        <w:lang w:val="kk-KZ"/>
      </w:rPr>
    </w:lvl>
    <w:lvl w:ilvl="1">
      <w:start w:val="1"/>
      <w:numFmt w:val="decimal"/>
      <w:isLgl/>
      <w:suff w:val="space"/>
      <w:lvlText w:val="%1.%2"/>
      <w:lvlJc w:val="left"/>
      <w:pPr>
        <w:ind w:left="540" w:hanging="540"/>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07A45362"/>
    <w:multiLevelType w:val="multilevel"/>
    <w:tmpl w:val="426CA2DA"/>
    <w:lvl w:ilvl="0">
      <w:start w:val="1"/>
      <w:numFmt w:val="decimal"/>
      <w:suff w:val="space"/>
      <w:lvlText w:val="%1"/>
      <w:lvlJc w:val="left"/>
      <w:pPr>
        <w:ind w:left="1080" w:hanging="360"/>
      </w:pPr>
      <w:rPr>
        <w:rFonts w:ascii="Times New Roman" w:eastAsia="Times New Roman" w:hAnsi="Times New Roman" w:cs="Times New Roman"/>
        <w:b/>
      </w:rPr>
    </w:lvl>
    <w:lvl w:ilvl="1">
      <w:start w:val="1"/>
      <w:numFmt w:val="decimal"/>
      <w:isLgl/>
      <w:suff w:val="space"/>
      <w:lvlText w:val="%1.%2"/>
      <w:lvlJc w:val="left"/>
      <w:pPr>
        <w:ind w:left="540" w:hanging="540"/>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 w15:restartNumberingAfterBreak="0">
    <w:nsid w:val="07CE102C"/>
    <w:multiLevelType w:val="multilevel"/>
    <w:tmpl w:val="6A48AEBE"/>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15:restartNumberingAfterBreak="0">
    <w:nsid w:val="0ECC4972"/>
    <w:multiLevelType w:val="multilevel"/>
    <w:tmpl w:val="575013BE"/>
    <w:lvl w:ilvl="0">
      <w:start w:val="1"/>
      <w:numFmt w:val="decimal"/>
      <w:lvlText w:val="%1"/>
      <w:lvlJc w:val="left"/>
      <w:pPr>
        <w:ind w:left="1080" w:hanging="360"/>
      </w:pPr>
      <w:rPr>
        <w:rFonts w:hint="default"/>
        <w:lang w:val="kk-KZ"/>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 w15:restartNumberingAfterBreak="0">
    <w:nsid w:val="1C42590F"/>
    <w:multiLevelType w:val="hybridMultilevel"/>
    <w:tmpl w:val="B454A8A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20B27FA9"/>
    <w:multiLevelType w:val="multilevel"/>
    <w:tmpl w:val="575013BE"/>
    <w:lvl w:ilvl="0">
      <w:start w:val="1"/>
      <w:numFmt w:val="decimal"/>
      <w:lvlText w:val="%1"/>
      <w:lvlJc w:val="left"/>
      <w:pPr>
        <w:ind w:left="1080" w:hanging="360"/>
      </w:pPr>
      <w:rPr>
        <w:rFonts w:hint="default"/>
        <w:lang w:val="kk-KZ"/>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6" w15:restartNumberingAfterBreak="0">
    <w:nsid w:val="35C87532"/>
    <w:multiLevelType w:val="multilevel"/>
    <w:tmpl w:val="C5A4B0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9AF2C38"/>
    <w:multiLevelType w:val="multilevel"/>
    <w:tmpl w:val="F196AB96"/>
    <w:lvl w:ilvl="0">
      <w:start w:val="1"/>
      <w:numFmt w:val="decimal"/>
      <w:lvlText w:val="%1."/>
      <w:lvlJc w:val="left"/>
      <w:pPr>
        <w:ind w:left="1080" w:hanging="360"/>
      </w:pPr>
      <w:rPr>
        <w:rFonts w:hint="default"/>
        <w:b/>
        <w:lang w:val="kk-KZ"/>
      </w:rPr>
    </w:lvl>
    <w:lvl w:ilvl="1">
      <w:start w:val="1"/>
      <w:numFmt w:val="decimal"/>
      <w:isLgl/>
      <w:lvlText w:val="%1.%2"/>
      <w:lvlJc w:val="left"/>
      <w:pPr>
        <w:ind w:left="540" w:hanging="540"/>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15:restartNumberingAfterBreak="0">
    <w:nsid w:val="3B2966D8"/>
    <w:multiLevelType w:val="multilevel"/>
    <w:tmpl w:val="7B001A20"/>
    <w:lvl w:ilvl="0">
      <w:start w:val="2"/>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3D163FD4"/>
    <w:multiLevelType w:val="multilevel"/>
    <w:tmpl w:val="04906274"/>
    <w:lvl w:ilvl="0">
      <w:start w:val="1"/>
      <w:numFmt w:val="decimal"/>
      <w:lvlText w:val="%1."/>
      <w:lvlJc w:val="left"/>
      <w:pPr>
        <w:ind w:left="1080" w:hanging="360"/>
      </w:pPr>
      <w:rPr>
        <w:rFonts w:hint="default"/>
        <w:b/>
      </w:rPr>
    </w:lvl>
    <w:lvl w:ilvl="1">
      <w:start w:val="5"/>
      <w:numFmt w:val="decimal"/>
      <w:isLgl/>
      <w:suff w:val="space"/>
      <w:lvlText w:val="%1.%2"/>
      <w:lvlJc w:val="left"/>
      <w:pPr>
        <w:ind w:left="540" w:hanging="540"/>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0" w15:restartNumberingAfterBreak="0">
    <w:nsid w:val="3D66282F"/>
    <w:multiLevelType w:val="multilevel"/>
    <w:tmpl w:val="575013BE"/>
    <w:lvl w:ilvl="0">
      <w:start w:val="1"/>
      <w:numFmt w:val="decimal"/>
      <w:lvlText w:val="%1"/>
      <w:lvlJc w:val="left"/>
      <w:pPr>
        <w:ind w:left="1080" w:hanging="360"/>
      </w:pPr>
      <w:rPr>
        <w:rFonts w:hint="default"/>
        <w:lang w:val="kk-KZ"/>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1" w15:restartNumberingAfterBreak="0">
    <w:nsid w:val="4D37782F"/>
    <w:multiLevelType w:val="multilevel"/>
    <w:tmpl w:val="F196AB96"/>
    <w:lvl w:ilvl="0">
      <w:start w:val="1"/>
      <w:numFmt w:val="decimal"/>
      <w:lvlText w:val="%1."/>
      <w:lvlJc w:val="left"/>
      <w:pPr>
        <w:ind w:left="1080" w:hanging="360"/>
      </w:pPr>
      <w:rPr>
        <w:rFonts w:hint="default"/>
        <w:b/>
        <w:lang w:val="kk-KZ"/>
      </w:rPr>
    </w:lvl>
    <w:lvl w:ilvl="1">
      <w:start w:val="1"/>
      <w:numFmt w:val="decimal"/>
      <w:isLgl/>
      <w:lvlText w:val="%1.%2"/>
      <w:lvlJc w:val="left"/>
      <w:pPr>
        <w:ind w:left="540" w:hanging="540"/>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2" w15:restartNumberingAfterBreak="0">
    <w:nsid w:val="67265CCA"/>
    <w:multiLevelType w:val="hybridMultilevel"/>
    <w:tmpl w:val="BE487B6A"/>
    <w:lvl w:ilvl="0" w:tplc="AEAC974C">
      <w:start w:val="4"/>
      <w:numFmt w:val="bullet"/>
      <w:lvlText w:val="-"/>
      <w:lvlJc w:val="left"/>
      <w:pPr>
        <w:ind w:left="1770" w:hanging="360"/>
      </w:pPr>
      <w:rPr>
        <w:rFonts w:ascii="Times New Roman" w:eastAsia="Times New Roman" w:hAnsi="Times New Roman" w:cs="Times New Roman" w:hint="default"/>
      </w:rPr>
    </w:lvl>
    <w:lvl w:ilvl="1" w:tplc="04190003" w:tentative="1">
      <w:start w:val="1"/>
      <w:numFmt w:val="bullet"/>
      <w:lvlText w:val="o"/>
      <w:lvlJc w:val="left"/>
      <w:pPr>
        <w:ind w:left="2490" w:hanging="360"/>
      </w:pPr>
      <w:rPr>
        <w:rFonts w:ascii="Courier New" w:hAnsi="Courier New" w:cs="Courier New" w:hint="default"/>
      </w:rPr>
    </w:lvl>
    <w:lvl w:ilvl="2" w:tplc="04190005" w:tentative="1">
      <w:start w:val="1"/>
      <w:numFmt w:val="bullet"/>
      <w:lvlText w:val=""/>
      <w:lvlJc w:val="left"/>
      <w:pPr>
        <w:ind w:left="3210" w:hanging="360"/>
      </w:pPr>
      <w:rPr>
        <w:rFonts w:ascii="Wingdings" w:hAnsi="Wingdings" w:hint="default"/>
      </w:rPr>
    </w:lvl>
    <w:lvl w:ilvl="3" w:tplc="04190001" w:tentative="1">
      <w:start w:val="1"/>
      <w:numFmt w:val="bullet"/>
      <w:lvlText w:val=""/>
      <w:lvlJc w:val="left"/>
      <w:pPr>
        <w:ind w:left="3930" w:hanging="360"/>
      </w:pPr>
      <w:rPr>
        <w:rFonts w:ascii="Symbol" w:hAnsi="Symbol" w:hint="default"/>
      </w:rPr>
    </w:lvl>
    <w:lvl w:ilvl="4" w:tplc="04190003" w:tentative="1">
      <w:start w:val="1"/>
      <w:numFmt w:val="bullet"/>
      <w:lvlText w:val="o"/>
      <w:lvlJc w:val="left"/>
      <w:pPr>
        <w:ind w:left="4650" w:hanging="360"/>
      </w:pPr>
      <w:rPr>
        <w:rFonts w:ascii="Courier New" w:hAnsi="Courier New" w:cs="Courier New" w:hint="default"/>
      </w:rPr>
    </w:lvl>
    <w:lvl w:ilvl="5" w:tplc="04190005" w:tentative="1">
      <w:start w:val="1"/>
      <w:numFmt w:val="bullet"/>
      <w:lvlText w:val=""/>
      <w:lvlJc w:val="left"/>
      <w:pPr>
        <w:ind w:left="5370" w:hanging="360"/>
      </w:pPr>
      <w:rPr>
        <w:rFonts w:ascii="Wingdings" w:hAnsi="Wingdings" w:hint="default"/>
      </w:rPr>
    </w:lvl>
    <w:lvl w:ilvl="6" w:tplc="04190001" w:tentative="1">
      <w:start w:val="1"/>
      <w:numFmt w:val="bullet"/>
      <w:lvlText w:val=""/>
      <w:lvlJc w:val="left"/>
      <w:pPr>
        <w:ind w:left="6090" w:hanging="360"/>
      </w:pPr>
      <w:rPr>
        <w:rFonts w:ascii="Symbol" w:hAnsi="Symbol" w:hint="default"/>
      </w:rPr>
    </w:lvl>
    <w:lvl w:ilvl="7" w:tplc="04190003" w:tentative="1">
      <w:start w:val="1"/>
      <w:numFmt w:val="bullet"/>
      <w:lvlText w:val="o"/>
      <w:lvlJc w:val="left"/>
      <w:pPr>
        <w:ind w:left="6810" w:hanging="360"/>
      </w:pPr>
      <w:rPr>
        <w:rFonts w:ascii="Courier New" w:hAnsi="Courier New" w:cs="Courier New" w:hint="default"/>
      </w:rPr>
    </w:lvl>
    <w:lvl w:ilvl="8" w:tplc="04190005" w:tentative="1">
      <w:start w:val="1"/>
      <w:numFmt w:val="bullet"/>
      <w:lvlText w:val=""/>
      <w:lvlJc w:val="left"/>
      <w:pPr>
        <w:ind w:left="7530" w:hanging="360"/>
      </w:pPr>
      <w:rPr>
        <w:rFonts w:ascii="Wingdings" w:hAnsi="Wingdings" w:hint="default"/>
      </w:rPr>
    </w:lvl>
  </w:abstractNum>
  <w:abstractNum w:abstractNumId="13" w15:restartNumberingAfterBreak="0">
    <w:nsid w:val="76707F3B"/>
    <w:multiLevelType w:val="multilevel"/>
    <w:tmpl w:val="A43ADC5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77A379C0"/>
    <w:multiLevelType w:val="multilevel"/>
    <w:tmpl w:val="8632B596"/>
    <w:lvl w:ilvl="0">
      <w:start w:val="1"/>
      <w:numFmt w:val="decimal"/>
      <w:lvlText w:val="%1."/>
      <w:lvlJc w:val="left"/>
      <w:pPr>
        <w:ind w:left="1080" w:hanging="360"/>
      </w:pPr>
      <w:rPr>
        <w:rFonts w:hint="default"/>
        <w:b/>
      </w:rPr>
    </w:lvl>
    <w:lvl w:ilvl="1">
      <w:start w:val="1"/>
      <w:numFmt w:val="decimal"/>
      <w:isLgl/>
      <w:suff w:val="space"/>
      <w:lvlText w:val="%1.%2"/>
      <w:lvlJc w:val="left"/>
      <w:pPr>
        <w:ind w:left="540" w:hanging="540"/>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7DAA3DBD"/>
    <w:multiLevelType w:val="multilevel"/>
    <w:tmpl w:val="968CDDAC"/>
    <w:lvl w:ilvl="0">
      <w:start w:val="8"/>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6" w15:restartNumberingAfterBreak="0">
    <w:nsid w:val="7F3024D6"/>
    <w:multiLevelType w:val="multilevel"/>
    <w:tmpl w:val="03CADE98"/>
    <w:lvl w:ilvl="0">
      <w:start w:val="1"/>
      <w:numFmt w:val="decimal"/>
      <w:lvlText w:val="%1"/>
      <w:lvlJc w:val="left"/>
      <w:pPr>
        <w:ind w:left="450" w:hanging="450"/>
      </w:pPr>
    </w:lvl>
    <w:lvl w:ilvl="1">
      <w:start w:val="1"/>
      <w:numFmt w:val="decimal"/>
      <w:lvlText w:val="%1.%2"/>
      <w:lvlJc w:val="left"/>
      <w:pPr>
        <w:ind w:left="450" w:hanging="45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2"/>
  </w:num>
  <w:num w:numId="5">
    <w:abstractNumId w:val="5"/>
  </w:num>
  <w:num w:numId="6">
    <w:abstractNumId w:val="13"/>
  </w:num>
  <w:num w:numId="7">
    <w:abstractNumId w:val="3"/>
  </w:num>
  <w:num w:numId="8">
    <w:abstractNumId w:val="12"/>
  </w:num>
  <w:num w:numId="9">
    <w:abstractNumId w:val="15"/>
  </w:num>
  <w:num w:numId="10">
    <w:abstractNumId w:val="10"/>
  </w:num>
  <w:num w:numId="11">
    <w:abstractNumId w:val="7"/>
  </w:num>
  <w:num w:numId="12">
    <w:abstractNumId w:val="11"/>
  </w:num>
  <w:num w:numId="13">
    <w:abstractNumId w:val="9"/>
  </w:num>
  <w:num w:numId="14">
    <w:abstractNumId w:val="14"/>
  </w:num>
  <w:num w:numId="15">
    <w:abstractNumId w:val="1"/>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E0F"/>
    <w:rsid w:val="0000027D"/>
    <w:rsid w:val="00013F3C"/>
    <w:rsid w:val="000211A9"/>
    <w:rsid w:val="0002604C"/>
    <w:rsid w:val="00030F4F"/>
    <w:rsid w:val="00033CBB"/>
    <w:rsid w:val="00035CF9"/>
    <w:rsid w:val="00051389"/>
    <w:rsid w:val="00054610"/>
    <w:rsid w:val="00055682"/>
    <w:rsid w:val="000611E9"/>
    <w:rsid w:val="000662E6"/>
    <w:rsid w:val="00073809"/>
    <w:rsid w:val="0007543E"/>
    <w:rsid w:val="000761E6"/>
    <w:rsid w:val="000945E7"/>
    <w:rsid w:val="00094FA9"/>
    <w:rsid w:val="000A295A"/>
    <w:rsid w:val="000A6642"/>
    <w:rsid w:val="000B06FA"/>
    <w:rsid w:val="000C2A90"/>
    <w:rsid w:val="000C3BD4"/>
    <w:rsid w:val="000C3CB0"/>
    <w:rsid w:val="000C526F"/>
    <w:rsid w:val="000C528C"/>
    <w:rsid w:val="000D6D8E"/>
    <w:rsid w:val="000D7C65"/>
    <w:rsid w:val="000E4819"/>
    <w:rsid w:val="000E5ECB"/>
    <w:rsid w:val="000F177B"/>
    <w:rsid w:val="000F2840"/>
    <w:rsid w:val="00101CA4"/>
    <w:rsid w:val="0010387C"/>
    <w:rsid w:val="00111CFA"/>
    <w:rsid w:val="00113B3D"/>
    <w:rsid w:val="001142D5"/>
    <w:rsid w:val="001233DB"/>
    <w:rsid w:val="0012399E"/>
    <w:rsid w:val="0012704F"/>
    <w:rsid w:val="001361BC"/>
    <w:rsid w:val="001362C8"/>
    <w:rsid w:val="00142F78"/>
    <w:rsid w:val="00144CCC"/>
    <w:rsid w:val="001463B7"/>
    <w:rsid w:val="00157E74"/>
    <w:rsid w:val="001609A8"/>
    <w:rsid w:val="00162564"/>
    <w:rsid w:val="00163281"/>
    <w:rsid w:val="00163CBA"/>
    <w:rsid w:val="00166D62"/>
    <w:rsid w:val="00181955"/>
    <w:rsid w:val="00185B22"/>
    <w:rsid w:val="00195798"/>
    <w:rsid w:val="00197CFA"/>
    <w:rsid w:val="001A46E3"/>
    <w:rsid w:val="001C484E"/>
    <w:rsid w:val="001C4B20"/>
    <w:rsid w:val="001D3EE8"/>
    <w:rsid w:val="001E03BF"/>
    <w:rsid w:val="001E44F9"/>
    <w:rsid w:val="001F0FA0"/>
    <w:rsid w:val="001F38DB"/>
    <w:rsid w:val="001F4B04"/>
    <w:rsid w:val="00200E1D"/>
    <w:rsid w:val="00211B12"/>
    <w:rsid w:val="00212C4A"/>
    <w:rsid w:val="00217143"/>
    <w:rsid w:val="00220AF0"/>
    <w:rsid w:val="002211E3"/>
    <w:rsid w:val="00226607"/>
    <w:rsid w:val="00235BF6"/>
    <w:rsid w:val="00242C0F"/>
    <w:rsid w:val="0025278F"/>
    <w:rsid w:val="0026374E"/>
    <w:rsid w:val="00265601"/>
    <w:rsid w:val="00266551"/>
    <w:rsid w:val="002674FD"/>
    <w:rsid w:val="002823ED"/>
    <w:rsid w:val="0028262A"/>
    <w:rsid w:val="00291EEE"/>
    <w:rsid w:val="0029723F"/>
    <w:rsid w:val="002A0CA8"/>
    <w:rsid w:val="002A19C1"/>
    <w:rsid w:val="002A4251"/>
    <w:rsid w:val="002B5BDB"/>
    <w:rsid w:val="002C4133"/>
    <w:rsid w:val="002D44FC"/>
    <w:rsid w:val="002F66D8"/>
    <w:rsid w:val="002F739B"/>
    <w:rsid w:val="003045D5"/>
    <w:rsid w:val="00306003"/>
    <w:rsid w:val="003061A5"/>
    <w:rsid w:val="00306A5E"/>
    <w:rsid w:val="0031186F"/>
    <w:rsid w:val="00311EE5"/>
    <w:rsid w:val="00312A65"/>
    <w:rsid w:val="00314D0A"/>
    <w:rsid w:val="00322333"/>
    <w:rsid w:val="00324A3E"/>
    <w:rsid w:val="003268D5"/>
    <w:rsid w:val="0033090C"/>
    <w:rsid w:val="003374E7"/>
    <w:rsid w:val="003436F7"/>
    <w:rsid w:val="00343E26"/>
    <w:rsid w:val="003506DD"/>
    <w:rsid w:val="0035092C"/>
    <w:rsid w:val="00352A84"/>
    <w:rsid w:val="00371243"/>
    <w:rsid w:val="00395BB5"/>
    <w:rsid w:val="003B078B"/>
    <w:rsid w:val="003B17D7"/>
    <w:rsid w:val="003B2481"/>
    <w:rsid w:val="003B2B94"/>
    <w:rsid w:val="003B40F9"/>
    <w:rsid w:val="003E296A"/>
    <w:rsid w:val="003E3855"/>
    <w:rsid w:val="003F3C9B"/>
    <w:rsid w:val="003F4AD7"/>
    <w:rsid w:val="0040131F"/>
    <w:rsid w:val="004031E1"/>
    <w:rsid w:val="00407049"/>
    <w:rsid w:val="00414C73"/>
    <w:rsid w:val="0041711E"/>
    <w:rsid w:val="004173C2"/>
    <w:rsid w:val="0042020C"/>
    <w:rsid w:val="0042257A"/>
    <w:rsid w:val="00423119"/>
    <w:rsid w:val="0042552B"/>
    <w:rsid w:val="00436E0F"/>
    <w:rsid w:val="00441CA7"/>
    <w:rsid w:val="00441FE7"/>
    <w:rsid w:val="004422FC"/>
    <w:rsid w:val="00443E1B"/>
    <w:rsid w:val="0044619C"/>
    <w:rsid w:val="004475DB"/>
    <w:rsid w:val="00447CE0"/>
    <w:rsid w:val="004542D7"/>
    <w:rsid w:val="004630C3"/>
    <w:rsid w:val="00465DFD"/>
    <w:rsid w:val="00471465"/>
    <w:rsid w:val="0047337C"/>
    <w:rsid w:val="004762E3"/>
    <w:rsid w:val="00476D6B"/>
    <w:rsid w:val="00476EF4"/>
    <w:rsid w:val="004869D4"/>
    <w:rsid w:val="00495758"/>
    <w:rsid w:val="004959DE"/>
    <w:rsid w:val="0049622D"/>
    <w:rsid w:val="00497F29"/>
    <w:rsid w:val="004A12E2"/>
    <w:rsid w:val="004A50C7"/>
    <w:rsid w:val="004C2446"/>
    <w:rsid w:val="004D3581"/>
    <w:rsid w:val="004D59E7"/>
    <w:rsid w:val="004D5EBA"/>
    <w:rsid w:val="004D75B3"/>
    <w:rsid w:val="004E056D"/>
    <w:rsid w:val="004E3876"/>
    <w:rsid w:val="004E5437"/>
    <w:rsid w:val="004F0400"/>
    <w:rsid w:val="004F24A8"/>
    <w:rsid w:val="004F560E"/>
    <w:rsid w:val="00502687"/>
    <w:rsid w:val="005031C4"/>
    <w:rsid w:val="005134AC"/>
    <w:rsid w:val="005148F2"/>
    <w:rsid w:val="00516170"/>
    <w:rsid w:val="0051681E"/>
    <w:rsid w:val="0052026F"/>
    <w:rsid w:val="0054331C"/>
    <w:rsid w:val="005437D5"/>
    <w:rsid w:val="005536B9"/>
    <w:rsid w:val="005572CC"/>
    <w:rsid w:val="0057018D"/>
    <w:rsid w:val="00574FE0"/>
    <w:rsid w:val="00580259"/>
    <w:rsid w:val="00580E6B"/>
    <w:rsid w:val="0058182D"/>
    <w:rsid w:val="00586E6D"/>
    <w:rsid w:val="00590F20"/>
    <w:rsid w:val="005958FB"/>
    <w:rsid w:val="005A0AC8"/>
    <w:rsid w:val="005C1579"/>
    <w:rsid w:val="005C2B02"/>
    <w:rsid w:val="005C3EDE"/>
    <w:rsid w:val="005D0356"/>
    <w:rsid w:val="005E29CE"/>
    <w:rsid w:val="005F330D"/>
    <w:rsid w:val="005F60FC"/>
    <w:rsid w:val="005F6351"/>
    <w:rsid w:val="00610974"/>
    <w:rsid w:val="006111BE"/>
    <w:rsid w:val="00613409"/>
    <w:rsid w:val="0062035B"/>
    <w:rsid w:val="0062251B"/>
    <w:rsid w:val="0062366A"/>
    <w:rsid w:val="00643984"/>
    <w:rsid w:val="0064792A"/>
    <w:rsid w:val="006513E5"/>
    <w:rsid w:val="00660325"/>
    <w:rsid w:val="006754DE"/>
    <w:rsid w:val="00675EBF"/>
    <w:rsid w:val="00676C7C"/>
    <w:rsid w:val="006845EB"/>
    <w:rsid w:val="00687CB6"/>
    <w:rsid w:val="00691B98"/>
    <w:rsid w:val="006935DA"/>
    <w:rsid w:val="006A2AC1"/>
    <w:rsid w:val="006B42E9"/>
    <w:rsid w:val="006B7EEB"/>
    <w:rsid w:val="006C00FA"/>
    <w:rsid w:val="006C1877"/>
    <w:rsid w:val="006C424C"/>
    <w:rsid w:val="006C598F"/>
    <w:rsid w:val="006D60B2"/>
    <w:rsid w:val="006D75E2"/>
    <w:rsid w:val="006E16BC"/>
    <w:rsid w:val="006E46E5"/>
    <w:rsid w:val="006E6B92"/>
    <w:rsid w:val="006F5146"/>
    <w:rsid w:val="0070158A"/>
    <w:rsid w:val="0070694C"/>
    <w:rsid w:val="00714381"/>
    <w:rsid w:val="00715092"/>
    <w:rsid w:val="00716F9F"/>
    <w:rsid w:val="00727118"/>
    <w:rsid w:val="00734515"/>
    <w:rsid w:val="00736B11"/>
    <w:rsid w:val="00742DDA"/>
    <w:rsid w:val="00744BB7"/>
    <w:rsid w:val="00753E82"/>
    <w:rsid w:val="00755033"/>
    <w:rsid w:val="00756A11"/>
    <w:rsid w:val="00764F5B"/>
    <w:rsid w:val="0077656F"/>
    <w:rsid w:val="007811CF"/>
    <w:rsid w:val="00783C86"/>
    <w:rsid w:val="007869D1"/>
    <w:rsid w:val="00790687"/>
    <w:rsid w:val="007947F5"/>
    <w:rsid w:val="00795753"/>
    <w:rsid w:val="007A3403"/>
    <w:rsid w:val="007A72D4"/>
    <w:rsid w:val="007B1B4A"/>
    <w:rsid w:val="007B4C60"/>
    <w:rsid w:val="007B53DF"/>
    <w:rsid w:val="007B6616"/>
    <w:rsid w:val="007D50E9"/>
    <w:rsid w:val="007D536B"/>
    <w:rsid w:val="007D6056"/>
    <w:rsid w:val="007E2746"/>
    <w:rsid w:val="007E7F6D"/>
    <w:rsid w:val="007F375C"/>
    <w:rsid w:val="0080025B"/>
    <w:rsid w:val="00800593"/>
    <w:rsid w:val="00800AA2"/>
    <w:rsid w:val="00801831"/>
    <w:rsid w:val="00806AC1"/>
    <w:rsid w:val="00807DC8"/>
    <w:rsid w:val="00810548"/>
    <w:rsid w:val="008151CD"/>
    <w:rsid w:val="00817AF9"/>
    <w:rsid w:val="00817E3F"/>
    <w:rsid w:val="0082007D"/>
    <w:rsid w:val="0082064E"/>
    <w:rsid w:val="00820A35"/>
    <w:rsid w:val="00833636"/>
    <w:rsid w:val="00843F23"/>
    <w:rsid w:val="00846B04"/>
    <w:rsid w:val="00856763"/>
    <w:rsid w:val="00856F9C"/>
    <w:rsid w:val="00857C60"/>
    <w:rsid w:val="00864C30"/>
    <w:rsid w:val="008654EB"/>
    <w:rsid w:val="00866C65"/>
    <w:rsid w:val="00887106"/>
    <w:rsid w:val="00891BE0"/>
    <w:rsid w:val="00892025"/>
    <w:rsid w:val="008A0CE8"/>
    <w:rsid w:val="008A1C3E"/>
    <w:rsid w:val="008A3E48"/>
    <w:rsid w:val="008A6939"/>
    <w:rsid w:val="008B39C4"/>
    <w:rsid w:val="008B730B"/>
    <w:rsid w:val="008C052E"/>
    <w:rsid w:val="008C0FE8"/>
    <w:rsid w:val="008C3723"/>
    <w:rsid w:val="008D07C6"/>
    <w:rsid w:val="008D4E38"/>
    <w:rsid w:val="008E042D"/>
    <w:rsid w:val="008E6846"/>
    <w:rsid w:val="008E7ECA"/>
    <w:rsid w:val="009023EF"/>
    <w:rsid w:val="00906F4C"/>
    <w:rsid w:val="009071BC"/>
    <w:rsid w:val="0091758E"/>
    <w:rsid w:val="00921A13"/>
    <w:rsid w:val="009411C1"/>
    <w:rsid w:val="00963D03"/>
    <w:rsid w:val="009750EB"/>
    <w:rsid w:val="0098261A"/>
    <w:rsid w:val="009868CF"/>
    <w:rsid w:val="009878CC"/>
    <w:rsid w:val="009A32F9"/>
    <w:rsid w:val="009A368F"/>
    <w:rsid w:val="009A3E4A"/>
    <w:rsid w:val="009A4E3B"/>
    <w:rsid w:val="009A700B"/>
    <w:rsid w:val="009A7966"/>
    <w:rsid w:val="009B6A01"/>
    <w:rsid w:val="009C4FF0"/>
    <w:rsid w:val="009D4626"/>
    <w:rsid w:val="009E1EDA"/>
    <w:rsid w:val="009E4242"/>
    <w:rsid w:val="009E4B48"/>
    <w:rsid w:val="009E67F9"/>
    <w:rsid w:val="009E6B66"/>
    <w:rsid w:val="009F17A5"/>
    <w:rsid w:val="00A03D6D"/>
    <w:rsid w:val="00A145FE"/>
    <w:rsid w:val="00A15B30"/>
    <w:rsid w:val="00A203DE"/>
    <w:rsid w:val="00A256A7"/>
    <w:rsid w:val="00A3032A"/>
    <w:rsid w:val="00A30A55"/>
    <w:rsid w:val="00A32743"/>
    <w:rsid w:val="00A32E99"/>
    <w:rsid w:val="00A341EE"/>
    <w:rsid w:val="00A402EE"/>
    <w:rsid w:val="00A41E36"/>
    <w:rsid w:val="00A535FE"/>
    <w:rsid w:val="00A56EF2"/>
    <w:rsid w:val="00A57FB4"/>
    <w:rsid w:val="00A62E91"/>
    <w:rsid w:val="00A67F2E"/>
    <w:rsid w:val="00A85C46"/>
    <w:rsid w:val="00A92BCB"/>
    <w:rsid w:val="00A94109"/>
    <w:rsid w:val="00AA36BE"/>
    <w:rsid w:val="00AA5607"/>
    <w:rsid w:val="00AA7E8A"/>
    <w:rsid w:val="00AB12D0"/>
    <w:rsid w:val="00AB7271"/>
    <w:rsid w:val="00AC2C52"/>
    <w:rsid w:val="00AC34E7"/>
    <w:rsid w:val="00AC7B1C"/>
    <w:rsid w:val="00AD0CE3"/>
    <w:rsid w:val="00AF35B0"/>
    <w:rsid w:val="00AF45EB"/>
    <w:rsid w:val="00B01DE5"/>
    <w:rsid w:val="00B02869"/>
    <w:rsid w:val="00B03790"/>
    <w:rsid w:val="00B06A39"/>
    <w:rsid w:val="00B174B7"/>
    <w:rsid w:val="00B336A2"/>
    <w:rsid w:val="00B3375D"/>
    <w:rsid w:val="00B378AA"/>
    <w:rsid w:val="00B41444"/>
    <w:rsid w:val="00B416CD"/>
    <w:rsid w:val="00B4602E"/>
    <w:rsid w:val="00B55728"/>
    <w:rsid w:val="00B62600"/>
    <w:rsid w:val="00B63F05"/>
    <w:rsid w:val="00B67D79"/>
    <w:rsid w:val="00B72AC4"/>
    <w:rsid w:val="00B82CC7"/>
    <w:rsid w:val="00B91A9C"/>
    <w:rsid w:val="00B91C3E"/>
    <w:rsid w:val="00B93031"/>
    <w:rsid w:val="00B9385F"/>
    <w:rsid w:val="00B942D6"/>
    <w:rsid w:val="00B97D94"/>
    <w:rsid w:val="00BA6694"/>
    <w:rsid w:val="00BA7B00"/>
    <w:rsid w:val="00BB5C44"/>
    <w:rsid w:val="00BB690F"/>
    <w:rsid w:val="00BC4132"/>
    <w:rsid w:val="00BD297D"/>
    <w:rsid w:val="00BD3291"/>
    <w:rsid w:val="00BD5DC2"/>
    <w:rsid w:val="00BD77D5"/>
    <w:rsid w:val="00BE3976"/>
    <w:rsid w:val="00BE3C04"/>
    <w:rsid w:val="00BE78BE"/>
    <w:rsid w:val="00BF280F"/>
    <w:rsid w:val="00C01AE8"/>
    <w:rsid w:val="00C348B9"/>
    <w:rsid w:val="00C35E5C"/>
    <w:rsid w:val="00C379E7"/>
    <w:rsid w:val="00C403B3"/>
    <w:rsid w:val="00C42F3A"/>
    <w:rsid w:val="00C435BE"/>
    <w:rsid w:val="00C51711"/>
    <w:rsid w:val="00C51889"/>
    <w:rsid w:val="00C532E2"/>
    <w:rsid w:val="00C53FD8"/>
    <w:rsid w:val="00C6454F"/>
    <w:rsid w:val="00C64D81"/>
    <w:rsid w:val="00C70900"/>
    <w:rsid w:val="00C738C2"/>
    <w:rsid w:val="00C77665"/>
    <w:rsid w:val="00C81461"/>
    <w:rsid w:val="00C82D8D"/>
    <w:rsid w:val="00C87E9F"/>
    <w:rsid w:val="00C93F33"/>
    <w:rsid w:val="00C96ED0"/>
    <w:rsid w:val="00CA13FE"/>
    <w:rsid w:val="00CB5023"/>
    <w:rsid w:val="00CB66A1"/>
    <w:rsid w:val="00CC01C7"/>
    <w:rsid w:val="00CC08DE"/>
    <w:rsid w:val="00CD2F47"/>
    <w:rsid w:val="00CE2F50"/>
    <w:rsid w:val="00CF1A25"/>
    <w:rsid w:val="00CF6E70"/>
    <w:rsid w:val="00D01A31"/>
    <w:rsid w:val="00D0411A"/>
    <w:rsid w:val="00D10DE8"/>
    <w:rsid w:val="00D204C4"/>
    <w:rsid w:val="00D25A82"/>
    <w:rsid w:val="00D27766"/>
    <w:rsid w:val="00D33D4A"/>
    <w:rsid w:val="00D37146"/>
    <w:rsid w:val="00D4392D"/>
    <w:rsid w:val="00D4410A"/>
    <w:rsid w:val="00D455BB"/>
    <w:rsid w:val="00D512D7"/>
    <w:rsid w:val="00D52B90"/>
    <w:rsid w:val="00D53BD2"/>
    <w:rsid w:val="00D55035"/>
    <w:rsid w:val="00D6590D"/>
    <w:rsid w:val="00D67B1E"/>
    <w:rsid w:val="00D67FFE"/>
    <w:rsid w:val="00D71B4A"/>
    <w:rsid w:val="00D71FCD"/>
    <w:rsid w:val="00D875B9"/>
    <w:rsid w:val="00D87B27"/>
    <w:rsid w:val="00D93294"/>
    <w:rsid w:val="00DA2AD8"/>
    <w:rsid w:val="00DC22CF"/>
    <w:rsid w:val="00DC2900"/>
    <w:rsid w:val="00DC57AC"/>
    <w:rsid w:val="00DD0A34"/>
    <w:rsid w:val="00DD11AD"/>
    <w:rsid w:val="00DD4B97"/>
    <w:rsid w:val="00DE2505"/>
    <w:rsid w:val="00DE2CF0"/>
    <w:rsid w:val="00DE5130"/>
    <w:rsid w:val="00DF0BD7"/>
    <w:rsid w:val="00DF642D"/>
    <w:rsid w:val="00E02811"/>
    <w:rsid w:val="00E05E9B"/>
    <w:rsid w:val="00E06EEC"/>
    <w:rsid w:val="00E15BF0"/>
    <w:rsid w:val="00E221F0"/>
    <w:rsid w:val="00E31904"/>
    <w:rsid w:val="00E32E31"/>
    <w:rsid w:val="00E37450"/>
    <w:rsid w:val="00E47653"/>
    <w:rsid w:val="00E47718"/>
    <w:rsid w:val="00E52FC3"/>
    <w:rsid w:val="00E54762"/>
    <w:rsid w:val="00E63EEE"/>
    <w:rsid w:val="00E67222"/>
    <w:rsid w:val="00E70403"/>
    <w:rsid w:val="00E807BE"/>
    <w:rsid w:val="00E82BB0"/>
    <w:rsid w:val="00E967BE"/>
    <w:rsid w:val="00EA2531"/>
    <w:rsid w:val="00EA2792"/>
    <w:rsid w:val="00EA3B0C"/>
    <w:rsid w:val="00EB61F1"/>
    <w:rsid w:val="00EB7D5D"/>
    <w:rsid w:val="00EC0417"/>
    <w:rsid w:val="00ED47E7"/>
    <w:rsid w:val="00ED613D"/>
    <w:rsid w:val="00F0176D"/>
    <w:rsid w:val="00F02AA1"/>
    <w:rsid w:val="00F03342"/>
    <w:rsid w:val="00F03418"/>
    <w:rsid w:val="00F07F43"/>
    <w:rsid w:val="00F12550"/>
    <w:rsid w:val="00F13C75"/>
    <w:rsid w:val="00F15A74"/>
    <w:rsid w:val="00F379C2"/>
    <w:rsid w:val="00F404EA"/>
    <w:rsid w:val="00F51651"/>
    <w:rsid w:val="00F51B31"/>
    <w:rsid w:val="00F565FC"/>
    <w:rsid w:val="00F6098B"/>
    <w:rsid w:val="00F61D6B"/>
    <w:rsid w:val="00F6282C"/>
    <w:rsid w:val="00F64186"/>
    <w:rsid w:val="00F64A9F"/>
    <w:rsid w:val="00F670C7"/>
    <w:rsid w:val="00F71BDA"/>
    <w:rsid w:val="00F73B2D"/>
    <w:rsid w:val="00F76C8D"/>
    <w:rsid w:val="00F80C64"/>
    <w:rsid w:val="00F83A18"/>
    <w:rsid w:val="00F86730"/>
    <w:rsid w:val="00F91512"/>
    <w:rsid w:val="00F94C28"/>
    <w:rsid w:val="00FA25D6"/>
    <w:rsid w:val="00FA35F3"/>
    <w:rsid w:val="00FA388B"/>
    <w:rsid w:val="00FA680D"/>
    <w:rsid w:val="00FA74CD"/>
    <w:rsid w:val="00FB5483"/>
    <w:rsid w:val="00FC08D2"/>
    <w:rsid w:val="00FC29C3"/>
    <w:rsid w:val="00FC4B1C"/>
    <w:rsid w:val="00FC5A15"/>
    <w:rsid w:val="00FC7B5A"/>
    <w:rsid w:val="00FD7E1B"/>
    <w:rsid w:val="00FF5510"/>
    <w:rsid w:val="00FF64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F27656-9102-452A-86F9-18789E072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87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53BD2"/>
    <w:pPr>
      <w:ind w:left="720"/>
      <w:contextualSpacing/>
    </w:pPr>
  </w:style>
  <w:style w:type="paragraph" w:styleId="a5">
    <w:name w:val="Balloon Text"/>
    <w:basedOn w:val="a"/>
    <w:link w:val="a6"/>
    <w:uiPriority w:val="99"/>
    <w:semiHidden/>
    <w:unhideWhenUsed/>
    <w:rsid w:val="007B4C6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B4C60"/>
    <w:rPr>
      <w:rFonts w:ascii="Tahoma" w:hAnsi="Tahoma" w:cs="Tahoma"/>
      <w:sz w:val="16"/>
      <w:szCs w:val="16"/>
    </w:rPr>
  </w:style>
  <w:style w:type="character" w:styleId="a7">
    <w:name w:val="annotation reference"/>
    <w:basedOn w:val="a0"/>
    <w:uiPriority w:val="99"/>
    <w:semiHidden/>
    <w:unhideWhenUsed/>
    <w:rsid w:val="00E02811"/>
    <w:rPr>
      <w:sz w:val="16"/>
      <w:szCs w:val="16"/>
    </w:rPr>
  </w:style>
  <w:style w:type="paragraph" w:styleId="a8">
    <w:name w:val="annotation text"/>
    <w:basedOn w:val="a"/>
    <w:link w:val="a9"/>
    <w:uiPriority w:val="99"/>
    <w:semiHidden/>
    <w:unhideWhenUsed/>
    <w:rsid w:val="00E02811"/>
    <w:pPr>
      <w:spacing w:line="240" w:lineRule="auto"/>
    </w:pPr>
    <w:rPr>
      <w:sz w:val="20"/>
      <w:szCs w:val="20"/>
    </w:rPr>
  </w:style>
  <w:style w:type="character" w:customStyle="1" w:styleId="a9">
    <w:name w:val="Текст примечания Знак"/>
    <w:basedOn w:val="a0"/>
    <w:link w:val="a8"/>
    <w:uiPriority w:val="99"/>
    <w:semiHidden/>
    <w:rsid w:val="00E02811"/>
    <w:rPr>
      <w:sz w:val="20"/>
      <w:szCs w:val="20"/>
    </w:rPr>
  </w:style>
  <w:style w:type="paragraph" w:styleId="aa">
    <w:name w:val="annotation subject"/>
    <w:basedOn w:val="a8"/>
    <w:next w:val="a8"/>
    <w:link w:val="ab"/>
    <w:uiPriority w:val="99"/>
    <w:semiHidden/>
    <w:unhideWhenUsed/>
    <w:rsid w:val="00E02811"/>
    <w:rPr>
      <w:b/>
      <w:bCs/>
    </w:rPr>
  </w:style>
  <w:style w:type="character" w:customStyle="1" w:styleId="ab">
    <w:name w:val="Тема примечания Знак"/>
    <w:basedOn w:val="a9"/>
    <w:link w:val="aa"/>
    <w:uiPriority w:val="99"/>
    <w:semiHidden/>
    <w:rsid w:val="00E02811"/>
    <w:rPr>
      <w:b/>
      <w:bCs/>
      <w:sz w:val="20"/>
      <w:szCs w:val="20"/>
    </w:rPr>
  </w:style>
  <w:style w:type="paragraph" w:styleId="ac">
    <w:name w:val="Revision"/>
    <w:hidden/>
    <w:uiPriority w:val="99"/>
    <w:semiHidden/>
    <w:rsid w:val="00C435BE"/>
    <w:pPr>
      <w:spacing w:after="0" w:line="240" w:lineRule="auto"/>
    </w:pPr>
  </w:style>
  <w:style w:type="character" w:customStyle="1" w:styleId="s0">
    <w:name w:val="s0"/>
    <w:uiPriority w:val="99"/>
    <w:rsid w:val="00F6098B"/>
    <w:rPr>
      <w:rFonts w:ascii="Times New Roman" w:hAnsi="Times New Roman" w:cs="Times New Roman" w:hint="default"/>
      <w:strike w:val="0"/>
      <w:dstrike w:val="0"/>
      <w:color w:val="000000"/>
      <w:sz w:val="2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426182">
      <w:bodyDiv w:val="1"/>
      <w:marLeft w:val="0"/>
      <w:marRight w:val="0"/>
      <w:marTop w:val="0"/>
      <w:marBottom w:val="0"/>
      <w:divBdr>
        <w:top w:val="none" w:sz="0" w:space="0" w:color="auto"/>
        <w:left w:val="none" w:sz="0" w:space="0" w:color="auto"/>
        <w:bottom w:val="none" w:sz="0" w:space="0" w:color="auto"/>
        <w:right w:val="none" w:sz="0" w:space="0" w:color="auto"/>
      </w:divBdr>
    </w:div>
    <w:div w:id="498813163">
      <w:bodyDiv w:val="1"/>
      <w:marLeft w:val="0"/>
      <w:marRight w:val="0"/>
      <w:marTop w:val="0"/>
      <w:marBottom w:val="0"/>
      <w:divBdr>
        <w:top w:val="none" w:sz="0" w:space="0" w:color="auto"/>
        <w:left w:val="none" w:sz="0" w:space="0" w:color="auto"/>
        <w:bottom w:val="none" w:sz="0" w:space="0" w:color="auto"/>
        <w:right w:val="none" w:sz="0" w:space="0" w:color="auto"/>
      </w:divBdr>
    </w:div>
    <w:div w:id="908689002">
      <w:bodyDiv w:val="1"/>
      <w:marLeft w:val="0"/>
      <w:marRight w:val="0"/>
      <w:marTop w:val="0"/>
      <w:marBottom w:val="0"/>
      <w:divBdr>
        <w:top w:val="none" w:sz="0" w:space="0" w:color="auto"/>
        <w:left w:val="none" w:sz="0" w:space="0" w:color="auto"/>
        <w:bottom w:val="none" w:sz="0" w:space="0" w:color="auto"/>
        <w:right w:val="none" w:sz="0" w:space="0" w:color="auto"/>
      </w:divBdr>
    </w:div>
    <w:div w:id="990593654">
      <w:bodyDiv w:val="1"/>
      <w:marLeft w:val="0"/>
      <w:marRight w:val="0"/>
      <w:marTop w:val="0"/>
      <w:marBottom w:val="0"/>
      <w:divBdr>
        <w:top w:val="none" w:sz="0" w:space="0" w:color="auto"/>
        <w:left w:val="none" w:sz="0" w:space="0" w:color="auto"/>
        <w:bottom w:val="none" w:sz="0" w:space="0" w:color="auto"/>
        <w:right w:val="none" w:sz="0" w:space="0" w:color="auto"/>
      </w:divBdr>
    </w:div>
    <w:div w:id="1242833782">
      <w:bodyDiv w:val="1"/>
      <w:marLeft w:val="0"/>
      <w:marRight w:val="0"/>
      <w:marTop w:val="0"/>
      <w:marBottom w:val="0"/>
      <w:divBdr>
        <w:top w:val="none" w:sz="0" w:space="0" w:color="auto"/>
        <w:left w:val="none" w:sz="0" w:space="0" w:color="auto"/>
        <w:bottom w:val="none" w:sz="0" w:space="0" w:color="auto"/>
        <w:right w:val="none" w:sz="0" w:space="0" w:color="auto"/>
      </w:divBdr>
    </w:div>
    <w:div w:id="1631983711">
      <w:bodyDiv w:val="1"/>
      <w:marLeft w:val="0"/>
      <w:marRight w:val="0"/>
      <w:marTop w:val="0"/>
      <w:marBottom w:val="0"/>
      <w:divBdr>
        <w:top w:val="none" w:sz="0" w:space="0" w:color="auto"/>
        <w:left w:val="none" w:sz="0" w:space="0" w:color="auto"/>
        <w:bottom w:val="none" w:sz="0" w:space="0" w:color="auto"/>
        <w:right w:val="none" w:sz="0" w:space="0" w:color="auto"/>
      </w:divBdr>
    </w:div>
    <w:div w:id="197705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00F31-017F-45F7-89B2-FF6B8A38F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10</Pages>
  <Words>4799</Words>
  <Characters>27359</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Бузурходжаева Айман Нурлановна</dc:creator>
  <cp:lastModifiedBy>Пользователь Windows</cp:lastModifiedBy>
  <cp:revision>71</cp:revision>
  <cp:lastPrinted>2017-12-13T10:50:00Z</cp:lastPrinted>
  <dcterms:created xsi:type="dcterms:W3CDTF">2018-05-14T05:43:00Z</dcterms:created>
  <dcterms:modified xsi:type="dcterms:W3CDTF">2018-05-16T11:29:00Z</dcterms:modified>
</cp:coreProperties>
</file>